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3A0DC" w14:textId="77777777" w:rsidR="006A6C6E" w:rsidRPr="0097071B" w:rsidRDefault="006A6C6E" w:rsidP="00D77FCB">
      <w:bookmarkStart w:id="0" w:name="_GoBack"/>
      <w:bookmarkEnd w:id="0"/>
    </w:p>
    <w:p w14:paraId="4D9ECB3F" w14:textId="64CA9742" w:rsidR="006A6C6E" w:rsidRPr="00992D81" w:rsidDel="00211ED3" w:rsidRDefault="00B86569" w:rsidP="00992D81">
      <w:pPr>
        <w:pStyle w:val="Title"/>
        <w:pBdr>
          <w:bottom w:val="none" w:sz="0" w:space="0" w:color="auto"/>
        </w:pBdr>
        <w:jc w:val="center"/>
        <w:rPr>
          <w:del w:id="1" w:author="Dominic, Kelvin" w:date="2021-04-29T09:29:00Z"/>
          <w:rFonts w:ascii="Times New Roman" w:hAnsi="Times New Roman" w:cs="Times New Roman"/>
          <w:color w:val="auto"/>
        </w:rPr>
      </w:pPr>
      <w:del w:id="2" w:author="Dominic, Kelvin" w:date="2021-04-29T09:29:00Z">
        <w:r w:rsidDel="00211ED3">
          <w:rPr>
            <w:rFonts w:ascii="Times New Roman" w:hAnsi="Times New Roman" w:cs="Times New Roman"/>
            <w:color w:val="auto"/>
          </w:rPr>
          <w:delText>Deloitte Digital Contact Center (</w:delText>
        </w:r>
        <w:r w:rsidR="008A1ED1" w:rsidDel="00211ED3">
          <w:rPr>
            <w:rFonts w:ascii="Times New Roman" w:hAnsi="Times New Roman" w:cs="Times New Roman"/>
            <w:color w:val="auto"/>
          </w:rPr>
          <w:delText>D2C2</w:delText>
        </w:r>
        <w:r w:rsidDel="00211ED3">
          <w:rPr>
            <w:rFonts w:ascii="Times New Roman" w:hAnsi="Times New Roman" w:cs="Times New Roman"/>
            <w:color w:val="auto"/>
          </w:rPr>
          <w:delText>)</w:delText>
        </w:r>
      </w:del>
    </w:p>
    <w:p w14:paraId="5FE819FC" w14:textId="77777777" w:rsidR="006A6C6E" w:rsidRPr="00992D81" w:rsidRDefault="006A6C6E" w:rsidP="00992D81">
      <w:pPr>
        <w:pStyle w:val="Title"/>
        <w:pBdr>
          <w:bottom w:val="none" w:sz="0" w:space="0" w:color="auto"/>
        </w:pBdr>
        <w:jc w:val="center"/>
        <w:rPr>
          <w:rFonts w:ascii="Times New Roman" w:hAnsi="Times New Roman" w:cs="Times New Roman"/>
          <w:color w:val="auto"/>
        </w:rPr>
      </w:pPr>
    </w:p>
    <w:p w14:paraId="4FA84430" w14:textId="77777777" w:rsidR="006A6C6E" w:rsidRPr="00992D81" w:rsidRDefault="006A6C6E" w:rsidP="00992D81">
      <w:pPr>
        <w:pStyle w:val="Title"/>
        <w:pBdr>
          <w:bottom w:val="none" w:sz="0" w:space="0" w:color="auto"/>
        </w:pBdr>
        <w:jc w:val="center"/>
        <w:rPr>
          <w:rFonts w:ascii="Times New Roman" w:hAnsi="Times New Roman" w:cs="Times New Roman"/>
          <w:color w:val="auto"/>
        </w:rPr>
      </w:pPr>
    </w:p>
    <w:p w14:paraId="054CB83D" w14:textId="77777777" w:rsidR="006A6C6E" w:rsidRPr="00992D81" w:rsidRDefault="006A6C6E" w:rsidP="00992D81">
      <w:pPr>
        <w:pStyle w:val="Title"/>
        <w:pBdr>
          <w:bottom w:val="none" w:sz="0" w:space="0" w:color="auto"/>
        </w:pBdr>
        <w:jc w:val="center"/>
        <w:rPr>
          <w:rFonts w:ascii="Times New Roman" w:hAnsi="Times New Roman" w:cs="Times New Roman"/>
          <w:color w:val="auto"/>
        </w:rPr>
      </w:pPr>
    </w:p>
    <w:p w14:paraId="6B44A49E" w14:textId="77777777" w:rsidR="006A6C6E" w:rsidRPr="00992D81" w:rsidRDefault="006A6C6E" w:rsidP="00992D81">
      <w:pPr>
        <w:pStyle w:val="Title"/>
        <w:pBdr>
          <w:bottom w:val="none" w:sz="0" w:space="0" w:color="auto"/>
        </w:pBdr>
        <w:jc w:val="center"/>
        <w:rPr>
          <w:rFonts w:ascii="Times New Roman" w:hAnsi="Times New Roman" w:cs="Times New Roman"/>
          <w:color w:val="auto"/>
        </w:rPr>
      </w:pPr>
    </w:p>
    <w:p w14:paraId="436C44E6" w14:textId="77777777" w:rsidR="006A6C6E" w:rsidRPr="00992D81" w:rsidRDefault="00875CE7" w:rsidP="00992D81">
      <w:pPr>
        <w:pStyle w:val="Title"/>
        <w:pBdr>
          <w:bottom w:val="none" w:sz="0" w:space="0" w:color="auto"/>
        </w:pBdr>
        <w:jc w:val="center"/>
        <w:rPr>
          <w:rFonts w:ascii="Times New Roman" w:hAnsi="Times New Roman" w:cs="Times New Roman"/>
          <w:color w:val="auto"/>
        </w:rPr>
      </w:pPr>
      <w:r w:rsidRPr="00992D81">
        <w:rPr>
          <w:rFonts w:ascii="Times New Roman" w:hAnsi="Times New Roman" w:cs="Times New Roman"/>
          <w:color w:val="auto"/>
        </w:rPr>
        <w:t>Configuration Management</w:t>
      </w:r>
    </w:p>
    <w:p w14:paraId="2B9BFD01" w14:textId="77777777" w:rsidR="006A6C6E" w:rsidRPr="00992D81" w:rsidRDefault="00875CE7" w:rsidP="00992D81">
      <w:pPr>
        <w:pStyle w:val="Title"/>
        <w:pBdr>
          <w:bottom w:val="none" w:sz="0" w:space="0" w:color="auto"/>
        </w:pBdr>
        <w:jc w:val="center"/>
        <w:rPr>
          <w:rFonts w:ascii="Times New Roman" w:hAnsi="Times New Roman" w:cs="Times New Roman"/>
          <w:color w:val="auto"/>
          <w:sz w:val="36"/>
          <w:szCs w:val="36"/>
        </w:rPr>
      </w:pPr>
      <w:r w:rsidRPr="00992D81">
        <w:rPr>
          <w:rFonts w:ascii="Times New Roman" w:hAnsi="Times New Roman" w:cs="Times New Roman"/>
          <w:color w:val="auto"/>
        </w:rPr>
        <w:t>Plan</w:t>
      </w:r>
    </w:p>
    <w:p w14:paraId="1A45D3DA" w14:textId="77777777" w:rsidR="006A6C6E" w:rsidRDefault="006A6C6E" w:rsidP="00D77FCB"/>
    <w:p w14:paraId="03DD066D" w14:textId="77777777" w:rsidR="006A6C6E" w:rsidRDefault="00875CE7" w:rsidP="00D77FCB">
      <w:r>
        <w:t>Prepared for</w:t>
      </w:r>
    </w:p>
    <w:p w14:paraId="514C27DD" w14:textId="2ACE22C0" w:rsidR="006A6C6E" w:rsidRDefault="00B86569" w:rsidP="00D77FCB">
      <w:r>
        <w:t xml:space="preserve">Deloitte </w:t>
      </w:r>
    </w:p>
    <w:p w14:paraId="73ABD9FC" w14:textId="77777777" w:rsidR="006A6C6E" w:rsidRDefault="006A6C6E" w:rsidP="00D77FCB"/>
    <w:p w14:paraId="22D68DF6" w14:textId="77777777" w:rsidR="006A6C6E" w:rsidRDefault="006A6C6E" w:rsidP="00D77FCB"/>
    <w:p w14:paraId="1C10E21F" w14:textId="77777777" w:rsidR="006A6C6E" w:rsidRDefault="006A6C6E" w:rsidP="00D77FCB"/>
    <w:p w14:paraId="4EBF8B3D" w14:textId="77777777" w:rsidR="006A6C6E" w:rsidRDefault="006A6C6E" w:rsidP="00D77FCB"/>
    <w:p w14:paraId="254D840B" w14:textId="77777777" w:rsidR="006A6C6E" w:rsidRDefault="006A6C6E" w:rsidP="00D77FCB"/>
    <w:p w14:paraId="15CF9399" w14:textId="77777777" w:rsidR="006A6C6E" w:rsidRDefault="006A6C6E" w:rsidP="00D77FCB"/>
    <w:p w14:paraId="575E1FA9" w14:textId="77777777" w:rsidR="006A6C6E" w:rsidRDefault="006A6C6E" w:rsidP="00D77FCB"/>
    <w:p w14:paraId="50F17062" w14:textId="77777777" w:rsidR="006A6C6E" w:rsidRPr="00D92AB8" w:rsidRDefault="00875CE7" w:rsidP="00D77FCB">
      <w:r w:rsidRPr="00D92AB8">
        <w:t>16 January 2015</w:t>
      </w:r>
    </w:p>
    <w:p w14:paraId="59713F35" w14:textId="77777777" w:rsidR="006A6C6E" w:rsidRDefault="006A6C6E" w:rsidP="00D77FCB">
      <w:pPr>
        <w:sectPr w:rsidR="006A6C6E" w:rsidSect="006A6C6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pPr>
    </w:p>
    <w:p w14:paraId="6892CBC3" w14:textId="77777777" w:rsidR="006A6C6E" w:rsidRDefault="00875CE7" w:rsidP="00D77FCB">
      <w:r>
        <w:lastRenderedPageBreak/>
        <w:t>APPROVAL SIGNATURE</w:t>
      </w:r>
    </w:p>
    <w:p w14:paraId="629FED2D" w14:textId="77777777" w:rsidR="006A6C6E" w:rsidRDefault="006A6C6E" w:rsidP="00D77FCB"/>
    <w:p w14:paraId="2C5AC26C" w14:textId="25F9798B" w:rsidR="006A6C6E" w:rsidRDefault="00875CE7" w:rsidP="00D77FCB">
      <w:r>
        <w:t xml:space="preserve">The </w:t>
      </w:r>
      <w:r w:rsidR="008A1ED1">
        <w:t>D2C2</w:t>
      </w:r>
      <w:r>
        <w:t xml:space="preserve"> Configuration Management Plan was prepared for the exclusive use of the </w:t>
      </w:r>
      <w:r w:rsidR="00105BFA">
        <w:t>Deloitte</w:t>
      </w:r>
      <w:r>
        <w:t xml:space="preserve">. </w:t>
      </w:r>
    </w:p>
    <w:p w14:paraId="30E1725E" w14:textId="77777777" w:rsidR="006A6C6E" w:rsidRDefault="006A6C6E" w:rsidP="00D77FCB"/>
    <w:p w14:paraId="53ED3E6A" w14:textId="77777777" w:rsidR="006A6C6E" w:rsidRDefault="006A6C6E" w:rsidP="00D77FCB"/>
    <w:p w14:paraId="4F80402C" w14:textId="77777777" w:rsidR="006A6C6E" w:rsidRDefault="00875CE7" w:rsidP="00D77FCB">
      <w:r>
        <w:t xml:space="preserve">Approved by &amp; Date: __________________________________________ </w:t>
      </w:r>
    </w:p>
    <w:p w14:paraId="062AC5C2" w14:textId="77777777" w:rsidR="006A6C6E" w:rsidRDefault="00875CE7" w:rsidP="00D77FCB">
      <w:pPr>
        <w:sectPr w:rsidR="006A6C6E" w:rsidSect="006A6C6E">
          <w:pgSz w:w="12240" w:h="15840"/>
          <w:pgMar w:top="1440" w:right="1440" w:bottom="1440" w:left="1440" w:header="720" w:footer="720" w:gutter="0"/>
          <w:pgNumType w:start="1"/>
          <w:cols w:space="720"/>
          <w:docGrid w:linePitch="360"/>
        </w:sectPr>
      </w:pPr>
      <w:r>
        <w:tab/>
      </w:r>
      <w:r>
        <w:tab/>
      </w:r>
      <w:r>
        <w:tab/>
        <w:t xml:space="preserve">           </w:t>
      </w:r>
      <w:r>
        <w:tab/>
        <w:t xml:space="preserve">Information System Owner </w:t>
      </w:r>
    </w:p>
    <w:p w14:paraId="31F15AED" w14:textId="77777777" w:rsidR="006A6C6E" w:rsidRPr="00407490" w:rsidRDefault="00875CE7" w:rsidP="00407490">
      <w:pPr>
        <w:jc w:val="center"/>
        <w:rPr>
          <w:b/>
        </w:rPr>
      </w:pPr>
      <w:r w:rsidRPr="00407490">
        <w:rPr>
          <w:b/>
        </w:rPr>
        <w:lastRenderedPageBreak/>
        <w:t>DOCUMENT CHANGE HISTORY</w:t>
      </w:r>
    </w:p>
    <w:p w14:paraId="1339F976" w14:textId="77777777" w:rsidR="006A6C6E" w:rsidRPr="007C01E1" w:rsidRDefault="006A6C6E" w:rsidP="00D77FCB">
      <w:pPr>
        <w:rPr>
          <w:rStyle w:val="BookTitle"/>
          <w:b w:val="0"/>
          <w:smallCaps w:val="0"/>
        </w:rPr>
      </w:pPr>
    </w:p>
    <w:tbl>
      <w:tblPr>
        <w:tblW w:w="5000" w:type="pct"/>
        <w:jc w:val="center"/>
        <w:tblBorders>
          <w:top w:val="outset" w:sz="6" w:space="0" w:color="auto"/>
          <w:left w:val="outset" w:sz="6" w:space="0" w:color="auto"/>
          <w:bottom w:val="outset" w:sz="6" w:space="0" w:color="auto"/>
          <w:right w:val="outset" w:sz="6" w:space="0" w:color="auto"/>
          <w:insideH w:val="nil"/>
          <w:insideV w:val="nil"/>
        </w:tblBorders>
        <w:tblCellMar>
          <w:left w:w="0" w:type="dxa"/>
          <w:right w:w="0" w:type="dxa"/>
        </w:tblCellMar>
        <w:tblLook w:val="04A0" w:firstRow="1" w:lastRow="0" w:firstColumn="1" w:lastColumn="0" w:noHBand="0" w:noVBand="1"/>
      </w:tblPr>
      <w:tblGrid>
        <w:gridCol w:w="1556"/>
        <w:gridCol w:w="1556"/>
        <w:gridCol w:w="1556"/>
        <w:gridCol w:w="4672"/>
      </w:tblGrid>
      <w:tr w:rsidR="00670F66" w14:paraId="3B1A8E43" w14:textId="77777777">
        <w:trPr>
          <w:jc w:val="center"/>
        </w:trPr>
        <w:tc>
          <w:tcPr>
            <w:tcW w:w="833" w:type="pct"/>
            <w:tcBorders>
              <w:top w:val="single" w:sz="8" w:space="0" w:color="000000"/>
              <w:left w:val="single" w:sz="8" w:space="0" w:color="000000"/>
              <w:bottom w:val="single" w:sz="8" w:space="0" w:color="000000"/>
              <w:right w:val="single" w:sz="8" w:space="0" w:color="000000"/>
            </w:tcBorders>
            <w:shd w:val="clear" w:color="auto" w:fill="BFBFBF"/>
            <w:vAlign w:val="center"/>
          </w:tcPr>
          <w:p w14:paraId="3223E2A9" w14:textId="77777777" w:rsidR="00670F66" w:rsidRDefault="00875CE7" w:rsidP="00D77FCB">
            <w:r>
              <w:t>Version</w:t>
            </w:r>
          </w:p>
        </w:tc>
        <w:tc>
          <w:tcPr>
            <w:tcW w:w="833" w:type="pct"/>
            <w:tcBorders>
              <w:top w:val="single" w:sz="8" w:space="0" w:color="000000"/>
              <w:left w:val="single" w:sz="8" w:space="0" w:color="000000"/>
              <w:bottom w:val="single" w:sz="8" w:space="0" w:color="000000"/>
              <w:right w:val="single" w:sz="8" w:space="0" w:color="000000"/>
            </w:tcBorders>
            <w:shd w:val="clear" w:color="auto" w:fill="BFBFBF"/>
            <w:vAlign w:val="center"/>
          </w:tcPr>
          <w:p w14:paraId="25BB291D" w14:textId="77777777" w:rsidR="00670F66" w:rsidRDefault="00875CE7" w:rsidP="00D77FCB">
            <w:r>
              <w:t>Date</w:t>
            </w:r>
          </w:p>
        </w:tc>
        <w:tc>
          <w:tcPr>
            <w:tcW w:w="833" w:type="pct"/>
            <w:tcBorders>
              <w:top w:val="single" w:sz="8" w:space="0" w:color="000000"/>
              <w:left w:val="single" w:sz="8" w:space="0" w:color="000000"/>
              <w:bottom w:val="single" w:sz="8" w:space="0" w:color="000000"/>
              <w:right w:val="single" w:sz="8" w:space="0" w:color="000000"/>
            </w:tcBorders>
            <w:shd w:val="clear" w:color="auto" w:fill="BFBFBF"/>
            <w:vAlign w:val="center"/>
          </w:tcPr>
          <w:p w14:paraId="18250E76" w14:textId="77777777" w:rsidR="00670F66" w:rsidRDefault="00875CE7" w:rsidP="00D77FCB">
            <w:r>
              <w:t>Author</w:t>
            </w:r>
          </w:p>
        </w:tc>
        <w:tc>
          <w:tcPr>
            <w:tcW w:w="2500" w:type="pct"/>
            <w:tcBorders>
              <w:top w:val="single" w:sz="8" w:space="0" w:color="000000"/>
              <w:left w:val="single" w:sz="8" w:space="0" w:color="000000"/>
              <w:bottom w:val="single" w:sz="8" w:space="0" w:color="000000"/>
              <w:right w:val="single" w:sz="8" w:space="0" w:color="000000"/>
            </w:tcBorders>
            <w:shd w:val="clear" w:color="auto" w:fill="BFBFBF"/>
            <w:vAlign w:val="center"/>
          </w:tcPr>
          <w:p w14:paraId="60A87EEF" w14:textId="77777777" w:rsidR="00670F66" w:rsidRDefault="00875CE7" w:rsidP="00D77FCB">
            <w:r>
              <w:t>Description</w:t>
            </w:r>
          </w:p>
        </w:tc>
      </w:tr>
      <w:tr w:rsidR="00670F66" w14:paraId="72E8566E" w14:textId="77777777">
        <w:trPr>
          <w:jc w:val="center"/>
        </w:trPr>
        <w:tc>
          <w:tcPr>
            <w:tcW w:w="0" w:type="auto"/>
            <w:tcBorders>
              <w:top w:val="single" w:sz="8" w:space="0" w:color="000000"/>
              <w:left w:val="single" w:sz="8" w:space="0" w:color="000000"/>
              <w:bottom w:val="single" w:sz="8" w:space="0" w:color="000000"/>
              <w:right w:val="single" w:sz="8" w:space="0" w:color="000000"/>
            </w:tcBorders>
            <w:vAlign w:val="center"/>
          </w:tcPr>
          <w:p w14:paraId="04D0685A" w14:textId="135C2A23" w:rsidR="00670F66" w:rsidRDefault="00105BFA" w:rsidP="00D77FCB">
            <w:r>
              <w:t>1.0</w:t>
            </w:r>
          </w:p>
        </w:tc>
        <w:tc>
          <w:tcPr>
            <w:tcW w:w="0" w:type="auto"/>
            <w:tcBorders>
              <w:top w:val="single" w:sz="8" w:space="0" w:color="000000"/>
              <w:left w:val="single" w:sz="8" w:space="0" w:color="000000"/>
              <w:bottom w:val="single" w:sz="8" w:space="0" w:color="000000"/>
              <w:right w:val="single" w:sz="8" w:space="0" w:color="000000"/>
            </w:tcBorders>
            <w:vAlign w:val="center"/>
          </w:tcPr>
          <w:p w14:paraId="4A3FE729" w14:textId="77777777" w:rsidR="00670F66" w:rsidRDefault="00670F66" w:rsidP="00D77FCB"/>
        </w:tc>
        <w:tc>
          <w:tcPr>
            <w:tcW w:w="0" w:type="auto"/>
            <w:tcBorders>
              <w:top w:val="single" w:sz="8" w:space="0" w:color="000000"/>
              <w:left w:val="single" w:sz="8" w:space="0" w:color="000000"/>
              <w:bottom w:val="single" w:sz="8" w:space="0" w:color="000000"/>
              <w:right w:val="single" w:sz="8" w:space="0" w:color="000000"/>
            </w:tcBorders>
            <w:vAlign w:val="center"/>
          </w:tcPr>
          <w:p w14:paraId="1093FF04" w14:textId="6D6BDC6C" w:rsidR="00670F66" w:rsidRDefault="00105BFA" w:rsidP="00D77FCB">
            <w:r>
              <w:t>Deloitte</w:t>
            </w:r>
          </w:p>
        </w:tc>
        <w:tc>
          <w:tcPr>
            <w:tcW w:w="0" w:type="auto"/>
            <w:tcBorders>
              <w:top w:val="single" w:sz="8" w:space="0" w:color="000000"/>
              <w:left w:val="single" w:sz="8" w:space="0" w:color="000000"/>
              <w:bottom w:val="single" w:sz="8" w:space="0" w:color="000000"/>
              <w:right w:val="single" w:sz="8" w:space="0" w:color="000000"/>
            </w:tcBorders>
            <w:vAlign w:val="center"/>
          </w:tcPr>
          <w:p w14:paraId="18AAFE3E" w14:textId="307A3FBF" w:rsidR="00670F66" w:rsidRDefault="00105BFA" w:rsidP="00D77FCB">
            <w:r>
              <w:t>Initial draft</w:t>
            </w:r>
          </w:p>
        </w:tc>
      </w:tr>
      <w:tr w:rsidR="00670F66" w14:paraId="1A9733FE" w14:textId="77777777">
        <w:trPr>
          <w:jc w:val="center"/>
        </w:trPr>
        <w:tc>
          <w:tcPr>
            <w:tcW w:w="0" w:type="auto"/>
            <w:tcBorders>
              <w:top w:val="single" w:sz="8" w:space="0" w:color="000000"/>
              <w:left w:val="single" w:sz="8" w:space="0" w:color="000000"/>
              <w:bottom w:val="single" w:sz="8" w:space="0" w:color="000000"/>
              <w:right w:val="single" w:sz="8" w:space="0" w:color="000000"/>
            </w:tcBorders>
            <w:vAlign w:val="center"/>
          </w:tcPr>
          <w:p w14:paraId="5648A5DB" w14:textId="77777777" w:rsidR="00670F66" w:rsidRDefault="00670F66" w:rsidP="00D77FCB"/>
        </w:tc>
        <w:tc>
          <w:tcPr>
            <w:tcW w:w="0" w:type="auto"/>
            <w:tcBorders>
              <w:top w:val="single" w:sz="8" w:space="0" w:color="000000"/>
              <w:left w:val="single" w:sz="8" w:space="0" w:color="000000"/>
              <w:bottom w:val="single" w:sz="8" w:space="0" w:color="000000"/>
              <w:right w:val="single" w:sz="8" w:space="0" w:color="000000"/>
            </w:tcBorders>
            <w:vAlign w:val="center"/>
          </w:tcPr>
          <w:p w14:paraId="3C0FB1FA" w14:textId="77777777" w:rsidR="00670F66" w:rsidRDefault="00670F66" w:rsidP="00D77FCB"/>
        </w:tc>
        <w:tc>
          <w:tcPr>
            <w:tcW w:w="0" w:type="auto"/>
            <w:tcBorders>
              <w:top w:val="single" w:sz="8" w:space="0" w:color="000000"/>
              <w:left w:val="single" w:sz="8" w:space="0" w:color="000000"/>
              <w:bottom w:val="single" w:sz="8" w:space="0" w:color="000000"/>
              <w:right w:val="single" w:sz="8" w:space="0" w:color="000000"/>
            </w:tcBorders>
            <w:vAlign w:val="center"/>
          </w:tcPr>
          <w:p w14:paraId="412BA17B" w14:textId="77777777" w:rsidR="00670F66" w:rsidRDefault="00670F66" w:rsidP="00D77FCB"/>
        </w:tc>
        <w:tc>
          <w:tcPr>
            <w:tcW w:w="0" w:type="auto"/>
            <w:tcBorders>
              <w:top w:val="single" w:sz="8" w:space="0" w:color="000000"/>
              <w:left w:val="single" w:sz="8" w:space="0" w:color="000000"/>
              <w:bottom w:val="single" w:sz="8" w:space="0" w:color="000000"/>
              <w:right w:val="single" w:sz="8" w:space="0" w:color="000000"/>
            </w:tcBorders>
            <w:vAlign w:val="center"/>
          </w:tcPr>
          <w:p w14:paraId="41DEC779" w14:textId="77777777" w:rsidR="00670F66" w:rsidRDefault="00670F66" w:rsidP="00D77FCB"/>
        </w:tc>
      </w:tr>
    </w:tbl>
    <w:p w14:paraId="35B2523E" w14:textId="77777777" w:rsidR="006A6C6E" w:rsidRDefault="006A6C6E" w:rsidP="00D77FCB">
      <w:pPr>
        <w:sectPr w:rsidR="006A6C6E">
          <w:pgSz w:w="12240" w:h="15840"/>
          <w:pgMar w:top="1440" w:right="1440" w:bottom="1440" w:left="1440" w:header="720" w:footer="720" w:gutter="0"/>
          <w:cols w:space="720"/>
          <w:docGrid w:linePitch="360"/>
        </w:sectPr>
      </w:pPr>
    </w:p>
    <w:p w14:paraId="1509EC7E" w14:textId="77777777" w:rsidR="006A6C6E" w:rsidRPr="00203716" w:rsidRDefault="00875CE7" w:rsidP="00D77FCB">
      <w:pPr>
        <w:pStyle w:val="TOC1"/>
      </w:pPr>
      <w:r w:rsidRPr="00203716">
        <w:lastRenderedPageBreak/>
        <w:t>Table of Contents</w:t>
      </w:r>
    </w:p>
    <w:p w14:paraId="72C64393" w14:textId="027026AB" w:rsidR="00D619BD" w:rsidRDefault="00875CE7">
      <w:pPr>
        <w:pStyle w:val="TOC1"/>
        <w:tabs>
          <w:tab w:val="left" w:pos="660"/>
          <w:tab w:val="right" w:leader="dot" w:pos="9350"/>
        </w:tabs>
        <w:rPr>
          <w:rFonts w:asciiTheme="minorHAnsi" w:eastAsiaTheme="minorEastAsia" w:hAnsiTheme="minorHAnsi" w:cstheme="minorBidi"/>
          <w:noProof/>
          <w:sz w:val="22"/>
          <w:lang w:eastAsia="en-US"/>
        </w:rPr>
      </w:pPr>
      <w:r>
        <w:fldChar w:fldCharType="begin"/>
      </w:r>
      <w:r>
        <w:instrText xml:space="preserve"> TOC \o "1-3" \h \z \u </w:instrText>
      </w:r>
      <w:r>
        <w:fldChar w:fldCharType="separate"/>
      </w:r>
      <w:hyperlink w:anchor="_Toc70337402" w:history="1">
        <w:r w:rsidR="00D619BD" w:rsidRPr="00577EDD">
          <w:rPr>
            <w:rStyle w:val="Hyperlink"/>
            <w:noProof/>
          </w:rPr>
          <w:t>1.0</w:t>
        </w:r>
        <w:r w:rsidR="00D619BD">
          <w:rPr>
            <w:rFonts w:asciiTheme="minorHAnsi" w:eastAsiaTheme="minorEastAsia" w:hAnsiTheme="minorHAnsi" w:cstheme="minorBidi"/>
            <w:noProof/>
            <w:sz w:val="22"/>
            <w:lang w:eastAsia="en-US"/>
          </w:rPr>
          <w:tab/>
        </w:r>
        <w:r w:rsidR="00D619BD" w:rsidRPr="00577EDD">
          <w:rPr>
            <w:rStyle w:val="Hyperlink"/>
            <w:noProof/>
          </w:rPr>
          <w:t>INTRODUCTION</w:t>
        </w:r>
        <w:r w:rsidR="00D619BD">
          <w:rPr>
            <w:noProof/>
            <w:webHidden/>
          </w:rPr>
          <w:tab/>
        </w:r>
        <w:r w:rsidR="00D619BD">
          <w:rPr>
            <w:noProof/>
            <w:webHidden/>
          </w:rPr>
          <w:fldChar w:fldCharType="begin"/>
        </w:r>
        <w:r w:rsidR="00D619BD">
          <w:rPr>
            <w:noProof/>
            <w:webHidden/>
          </w:rPr>
          <w:instrText xml:space="preserve"> PAGEREF _Toc70337402 \h </w:instrText>
        </w:r>
        <w:r w:rsidR="00D619BD">
          <w:rPr>
            <w:noProof/>
            <w:webHidden/>
          </w:rPr>
        </w:r>
        <w:r w:rsidR="00D619BD">
          <w:rPr>
            <w:noProof/>
            <w:webHidden/>
          </w:rPr>
          <w:fldChar w:fldCharType="separate"/>
        </w:r>
        <w:r w:rsidR="00D619BD">
          <w:rPr>
            <w:noProof/>
            <w:webHidden/>
          </w:rPr>
          <w:t>1</w:t>
        </w:r>
        <w:r w:rsidR="00D619BD">
          <w:rPr>
            <w:noProof/>
            <w:webHidden/>
          </w:rPr>
          <w:fldChar w:fldCharType="end"/>
        </w:r>
      </w:hyperlink>
    </w:p>
    <w:p w14:paraId="3B1B6114" w14:textId="76AECEF6" w:rsidR="00D619BD" w:rsidRDefault="00644BAE">
      <w:pPr>
        <w:pStyle w:val="TOC2"/>
        <w:tabs>
          <w:tab w:val="right" w:leader="dot" w:pos="9350"/>
        </w:tabs>
        <w:rPr>
          <w:rFonts w:asciiTheme="minorHAnsi" w:eastAsiaTheme="minorEastAsia" w:hAnsiTheme="minorHAnsi" w:cstheme="minorBidi"/>
          <w:noProof/>
          <w:sz w:val="22"/>
          <w:lang w:eastAsia="en-US"/>
        </w:rPr>
      </w:pPr>
      <w:hyperlink w:anchor="_Toc70337403" w:history="1">
        <w:r w:rsidR="00D619BD" w:rsidRPr="00577EDD">
          <w:rPr>
            <w:rStyle w:val="Hyperlink"/>
            <w:noProof/>
          </w:rPr>
          <w:t>1.1 System Identification and Description</w:t>
        </w:r>
        <w:r w:rsidR="00D619BD">
          <w:rPr>
            <w:noProof/>
            <w:webHidden/>
          </w:rPr>
          <w:tab/>
        </w:r>
        <w:r w:rsidR="00D619BD">
          <w:rPr>
            <w:noProof/>
            <w:webHidden/>
          </w:rPr>
          <w:fldChar w:fldCharType="begin"/>
        </w:r>
        <w:r w:rsidR="00D619BD">
          <w:rPr>
            <w:noProof/>
            <w:webHidden/>
          </w:rPr>
          <w:instrText xml:space="preserve"> PAGEREF _Toc70337403 \h </w:instrText>
        </w:r>
        <w:r w:rsidR="00D619BD">
          <w:rPr>
            <w:noProof/>
            <w:webHidden/>
          </w:rPr>
        </w:r>
        <w:r w:rsidR="00D619BD">
          <w:rPr>
            <w:noProof/>
            <w:webHidden/>
          </w:rPr>
          <w:fldChar w:fldCharType="separate"/>
        </w:r>
        <w:r w:rsidR="00D619BD">
          <w:rPr>
            <w:noProof/>
            <w:webHidden/>
          </w:rPr>
          <w:t>1</w:t>
        </w:r>
        <w:r w:rsidR="00D619BD">
          <w:rPr>
            <w:noProof/>
            <w:webHidden/>
          </w:rPr>
          <w:fldChar w:fldCharType="end"/>
        </w:r>
      </w:hyperlink>
    </w:p>
    <w:p w14:paraId="24680DB7" w14:textId="4881325E" w:rsidR="00D619BD" w:rsidRDefault="00644BAE">
      <w:pPr>
        <w:pStyle w:val="TOC2"/>
        <w:tabs>
          <w:tab w:val="right" w:leader="dot" w:pos="9350"/>
        </w:tabs>
        <w:rPr>
          <w:rFonts w:asciiTheme="minorHAnsi" w:eastAsiaTheme="minorEastAsia" w:hAnsiTheme="minorHAnsi" w:cstheme="minorBidi"/>
          <w:noProof/>
          <w:sz w:val="22"/>
          <w:lang w:eastAsia="en-US"/>
        </w:rPr>
      </w:pPr>
      <w:hyperlink w:anchor="_Toc70337404" w:history="1">
        <w:r w:rsidR="00D619BD" w:rsidRPr="00577EDD">
          <w:rPr>
            <w:rStyle w:val="Hyperlink"/>
            <w:noProof/>
          </w:rPr>
          <w:t>1.2 Purpose</w:t>
        </w:r>
        <w:r w:rsidR="00D619BD">
          <w:rPr>
            <w:noProof/>
            <w:webHidden/>
          </w:rPr>
          <w:tab/>
        </w:r>
        <w:r w:rsidR="00D619BD">
          <w:rPr>
            <w:noProof/>
            <w:webHidden/>
          </w:rPr>
          <w:fldChar w:fldCharType="begin"/>
        </w:r>
        <w:r w:rsidR="00D619BD">
          <w:rPr>
            <w:noProof/>
            <w:webHidden/>
          </w:rPr>
          <w:instrText xml:space="preserve"> PAGEREF _Toc70337404 \h </w:instrText>
        </w:r>
        <w:r w:rsidR="00D619BD">
          <w:rPr>
            <w:noProof/>
            <w:webHidden/>
          </w:rPr>
        </w:r>
        <w:r w:rsidR="00D619BD">
          <w:rPr>
            <w:noProof/>
            <w:webHidden/>
          </w:rPr>
          <w:fldChar w:fldCharType="separate"/>
        </w:r>
        <w:r w:rsidR="00D619BD">
          <w:rPr>
            <w:noProof/>
            <w:webHidden/>
          </w:rPr>
          <w:t>1</w:t>
        </w:r>
        <w:r w:rsidR="00D619BD">
          <w:rPr>
            <w:noProof/>
            <w:webHidden/>
          </w:rPr>
          <w:fldChar w:fldCharType="end"/>
        </w:r>
      </w:hyperlink>
    </w:p>
    <w:p w14:paraId="46E2E9F7" w14:textId="63F617EB" w:rsidR="00D619BD" w:rsidRDefault="00644BAE">
      <w:pPr>
        <w:pStyle w:val="TOC2"/>
        <w:tabs>
          <w:tab w:val="right" w:leader="dot" w:pos="9350"/>
        </w:tabs>
        <w:rPr>
          <w:rFonts w:asciiTheme="minorHAnsi" w:eastAsiaTheme="minorEastAsia" w:hAnsiTheme="minorHAnsi" w:cstheme="minorBidi"/>
          <w:noProof/>
          <w:sz w:val="22"/>
          <w:lang w:eastAsia="en-US"/>
        </w:rPr>
      </w:pPr>
      <w:hyperlink w:anchor="_Toc70337405" w:history="1">
        <w:r w:rsidR="00D619BD" w:rsidRPr="00577EDD">
          <w:rPr>
            <w:rStyle w:val="Hyperlink"/>
            <w:noProof/>
          </w:rPr>
          <w:t>1.3 Scope</w:t>
        </w:r>
        <w:r w:rsidR="00D619BD">
          <w:rPr>
            <w:noProof/>
            <w:webHidden/>
          </w:rPr>
          <w:tab/>
        </w:r>
        <w:r w:rsidR="00D619BD">
          <w:rPr>
            <w:noProof/>
            <w:webHidden/>
          </w:rPr>
          <w:fldChar w:fldCharType="begin"/>
        </w:r>
        <w:r w:rsidR="00D619BD">
          <w:rPr>
            <w:noProof/>
            <w:webHidden/>
          </w:rPr>
          <w:instrText xml:space="preserve"> PAGEREF _Toc70337405 \h </w:instrText>
        </w:r>
        <w:r w:rsidR="00D619BD">
          <w:rPr>
            <w:noProof/>
            <w:webHidden/>
          </w:rPr>
        </w:r>
        <w:r w:rsidR="00D619BD">
          <w:rPr>
            <w:noProof/>
            <w:webHidden/>
          </w:rPr>
          <w:fldChar w:fldCharType="separate"/>
        </w:r>
        <w:r w:rsidR="00D619BD">
          <w:rPr>
            <w:noProof/>
            <w:webHidden/>
          </w:rPr>
          <w:t>1</w:t>
        </w:r>
        <w:r w:rsidR="00D619BD">
          <w:rPr>
            <w:noProof/>
            <w:webHidden/>
          </w:rPr>
          <w:fldChar w:fldCharType="end"/>
        </w:r>
      </w:hyperlink>
    </w:p>
    <w:p w14:paraId="0A368353" w14:textId="58F611BA" w:rsidR="00D619BD" w:rsidRDefault="00644BAE">
      <w:pPr>
        <w:pStyle w:val="TOC2"/>
        <w:tabs>
          <w:tab w:val="right" w:leader="dot" w:pos="9350"/>
        </w:tabs>
        <w:rPr>
          <w:rFonts w:asciiTheme="minorHAnsi" w:eastAsiaTheme="minorEastAsia" w:hAnsiTheme="minorHAnsi" w:cstheme="minorBidi"/>
          <w:noProof/>
          <w:sz w:val="22"/>
          <w:lang w:eastAsia="en-US"/>
        </w:rPr>
      </w:pPr>
      <w:hyperlink w:anchor="_Toc70337406" w:history="1">
        <w:r w:rsidR="00D619BD" w:rsidRPr="00577EDD">
          <w:rPr>
            <w:rStyle w:val="Hyperlink"/>
            <w:noProof/>
          </w:rPr>
          <w:t>1.4 Structure</w:t>
        </w:r>
        <w:r w:rsidR="00D619BD">
          <w:rPr>
            <w:noProof/>
            <w:webHidden/>
          </w:rPr>
          <w:tab/>
        </w:r>
        <w:r w:rsidR="00D619BD">
          <w:rPr>
            <w:noProof/>
            <w:webHidden/>
          </w:rPr>
          <w:fldChar w:fldCharType="begin"/>
        </w:r>
        <w:r w:rsidR="00D619BD">
          <w:rPr>
            <w:noProof/>
            <w:webHidden/>
          </w:rPr>
          <w:instrText xml:space="preserve"> PAGEREF _Toc70337406 \h </w:instrText>
        </w:r>
        <w:r w:rsidR="00D619BD">
          <w:rPr>
            <w:noProof/>
            <w:webHidden/>
          </w:rPr>
        </w:r>
        <w:r w:rsidR="00D619BD">
          <w:rPr>
            <w:noProof/>
            <w:webHidden/>
          </w:rPr>
          <w:fldChar w:fldCharType="separate"/>
        </w:r>
        <w:r w:rsidR="00D619BD">
          <w:rPr>
            <w:noProof/>
            <w:webHidden/>
          </w:rPr>
          <w:t>1</w:t>
        </w:r>
        <w:r w:rsidR="00D619BD">
          <w:rPr>
            <w:noProof/>
            <w:webHidden/>
          </w:rPr>
          <w:fldChar w:fldCharType="end"/>
        </w:r>
      </w:hyperlink>
    </w:p>
    <w:p w14:paraId="6858AB6A" w14:textId="0F889166" w:rsidR="00D619BD" w:rsidRDefault="00644BAE">
      <w:pPr>
        <w:pStyle w:val="TOC1"/>
        <w:tabs>
          <w:tab w:val="right" w:leader="dot" w:pos="9350"/>
        </w:tabs>
        <w:rPr>
          <w:rFonts w:asciiTheme="minorHAnsi" w:eastAsiaTheme="minorEastAsia" w:hAnsiTheme="minorHAnsi" w:cstheme="minorBidi"/>
          <w:noProof/>
          <w:sz w:val="22"/>
          <w:lang w:eastAsia="en-US"/>
        </w:rPr>
      </w:pPr>
      <w:hyperlink w:anchor="_Toc70337407" w:history="1">
        <w:r w:rsidR="00D619BD" w:rsidRPr="00577EDD">
          <w:rPr>
            <w:rStyle w:val="Hyperlink"/>
            <w:noProof/>
          </w:rPr>
          <w:t>2.0 ROLES AND RESPONSIBILITIES</w:t>
        </w:r>
        <w:r w:rsidR="00D619BD">
          <w:rPr>
            <w:noProof/>
            <w:webHidden/>
          </w:rPr>
          <w:tab/>
        </w:r>
        <w:r w:rsidR="00D619BD">
          <w:rPr>
            <w:noProof/>
            <w:webHidden/>
          </w:rPr>
          <w:fldChar w:fldCharType="begin"/>
        </w:r>
        <w:r w:rsidR="00D619BD">
          <w:rPr>
            <w:noProof/>
            <w:webHidden/>
          </w:rPr>
          <w:instrText xml:space="preserve"> PAGEREF _Toc70337407 \h </w:instrText>
        </w:r>
        <w:r w:rsidR="00D619BD">
          <w:rPr>
            <w:noProof/>
            <w:webHidden/>
          </w:rPr>
        </w:r>
        <w:r w:rsidR="00D619BD">
          <w:rPr>
            <w:noProof/>
            <w:webHidden/>
          </w:rPr>
          <w:fldChar w:fldCharType="separate"/>
        </w:r>
        <w:r w:rsidR="00D619BD">
          <w:rPr>
            <w:noProof/>
            <w:webHidden/>
          </w:rPr>
          <w:t>2</w:t>
        </w:r>
        <w:r w:rsidR="00D619BD">
          <w:rPr>
            <w:noProof/>
            <w:webHidden/>
          </w:rPr>
          <w:fldChar w:fldCharType="end"/>
        </w:r>
      </w:hyperlink>
    </w:p>
    <w:p w14:paraId="2CB4FE6A" w14:textId="480FF894" w:rsidR="00D619BD" w:rsidRDefault="00644BAE">
      <w:pPr>
        <w:pStyle w:val="TOC1"/>
        <w:tabs>
          <w:tab w:val="right" w:leader="dot" w:pos="9350"/>
        </w:tabs>
        <w:rPr>
          <w:rFonts w:asciiTheme="minorHAnsi" w:eastAsiaTheme="minorEastAsia" w:hAnsiTheme="minorHAnsi" w:cstheme="minorBidi"/>
          <w:noProof/>
          <w:sz w:val="22"/>
          <w:lang w:eastAsia="en-US"/>
        </w:rPr>
      </w:pPr>
      <w:hyperlink w:anchor="_Toc70337408" w:history="1">
        <w:r w:rsidR="00D619BD" w:rsidRPr="00577EDD">
          <w:rPr>
            <w:rStyle w:val="Hyperlink"/>
            <w:rFonts w:eastAsia="Arial" w:cs="Times New Roman"/>
            <w:noProof/>
            <w:spacing w:val="-1"/>
          </w:rPr>
          <w:t>3.0 Configuration Management</w:t>
        </w:r>
        <w:r w:rsidR="00D619BD">
          <w:rPr>
            <w:noProof/>
            <w:webHidden/>
          </w:rPr>
          <w:tab/>
        </w:r>
        <w:r w:rsidR="00D619BD">
          <w:rPr>
            <w:noProof/>
            <w:webHidden/>
          </w:rPr>
          <w:fldChar w:fldCharType="begin"/>
        </w:r>
        <w:r w:rsidR="00D619BD">
          <w:rPr>
            <w:noProof/>
            <w:webHidden/>
          </w:rPr>
          <w:instrText xml:space="preserve"> PAGEREF _Toc70337408 \h </w:instrText>
        </w:r>
        <w:r w:rsidR="00D619BD">
          <w:rPr>
            <w:noProof/>
            <w:webHidden/>
          </w:rPr>
        </w:r>
        <w:r w:rsidR="00D619BD">
          <w:rPr>
            <w:noProof/>
            <w:webHidden/>
          </w:rPr>
          <w:fldChar w:fldCharType="separate"/>
        </w:r>
        <w:r w:rsidR="00D619BD">
          <w:rPr>
            <w:noProof/>
            <w:webHidden/>
          </w:rPr>
          <w:t>3</w:t>
        </w:r>
        <w:r w:rsidR="00D619BD">
          <w:rPr>
            <w:noProof/>
            <w:webHidden/>
          </w:rPr>
          <w:fldChar w:fldCharType="end"/>
        </w:r>
      </w:hyperlink>
    </w:p>
    <w:p w14:paraId="3690FA7B" w14:textId="1863C287" w:rsidR="00D619BD" w:rsidRDefault="00644BAE">
      <w:pPr>
        <w:pStyle w:val="TOC1"/>
        <w:tabs>
          <w:tab w:val="right" w:leader="dot" w:pos="9350"/>
        </w:tabs>
        <w:rPr>
          <w:rFonts w:asciiTheme="minorHAnsi" w:eastAsiaTheme="minorEastAsia" w:hAnsiTheme="minorHAnsi" w:cstheme="minorBidi"/>
          <w:noProof/>
          <w:sz w:val="22"/>
          <w:lang w:eastAsia="en-US"/>
        </w:rPr>
      </w:pPr>
      <w:hyperlink w:anchor="_Toc70337409" w:history="1">
        <w:r w:rsidR="00D619BD" w:rsidRPr="00577EDD">
          <w:rPr>
            <w:rStyle w:val="Hyperlink"/>
            <w:noProof/>
          </w:rPr>
          <w:t>4.0 COMMUNICATIONS</w:t>
        </w:r>
        <w:r w:rsidR="00D619BD">
          <w:rPr>
            <w:noProof/>
            <w:webHidden/>
          </w:rPr>
          <w:tab/>
        </w:r>
        <w:r w:rsidR="00D619BD">
          <w:rPr>
            <w:noProof/>
            <w:webHidden/>
          </w:rPr>
          <w:fldChar w:fldCharType="begin"/>
        </w:r>
        <w:r w:rsidR="00D619BD">
          <w:rPr>
            <w:noProof/>
            <w:webHidden/>
          </w:rPr>
          <w:instrText xml:space="preserve"> PAGEREF _Toc70337409 \h </w:instrText>
        </w:r>
        <w:r w:rsidR="00D619BD">
          <w:rPr>
            <w:noProof/>
            <w:webHidden/>
          </w:rPr>
        </w:r>
        <w:r w:rsidR="00D619BD">
          <w:rPr>
            <w:noProof/>
            <w:webHidden/>
          </w:rPr>
          <w:fldChar w:fldCharType="separate"/>
        </w:r>
        <w:r w:rsidR="00D619BD">
          <w:rPr>
            <w:noProof/>
            <w:webHidden/>
          </w:rPr>
          <w:t>4</w:t>
        </w:r>
        <w:r w:rsidR="00D619BD">
          <w:rPr>
            <w:noProof/>
            <w:webHidden/>
          </w:rPr>
          <w:fldChar w:fldCharType="end"/>
        </w:r>
      </w:hyperlink>
    </w:p>
    <w:p w14:paraId="72E60F95" w14:textId="4AE5F2AB" w:rsidR="00D619BD" w:rsidRDefault="00644BAE">
      <w:pPr>
        <w:pStyle w:val="TOC1"/>
        <w:tabs>
          <w:tab w:val="right" w:leader="dot" w:pos="9350"/>
        </w:tabs>
        <w:rPr>
          <w:rFonts w:asciiTheme="minorHAnsi" w:eastAsiaTheme="minorEastAsia" w:hAnsiTheme="minorHAnsi" w:cstheme="minorBidi"/>
          <w:noProof/>
          <w:sz w:val="22"/>
          <w:lang w:eastAsia="en-US"/>
        </w:rPr>
      </w:pPr>
      <w:hyperlink w:anchor="_Toc70337410" w:history="1">
        <w:r w:rsidR="00D619BD" w:rsidRPr="00577EDD">
          <w:rPr>
            <w:rStyle w:val="Hyperlink"/>
            <w:noProof/>
          </w:rPr>
          <w:t>5.0 CONFIGURATION CONTROL PROCESS</w:t>
        </w:r>
        <w:r w:rsidR="00D619BD">
          <w:rPr>
            <w:noProof/>
            <w:webHidden/>
          </w:rPr>
          <w:tab/>
        </w:r>
        <w:r w:rsidR="00D619BD">
          <w:rPr>
            <w:noProof/>
            <w:webHidden/>
          </w:rPr>
          <w:fldChar w:fldCharType="begin"/>
        </w:r>
        <w:r w:rsidR="00D619BD">
          <w:rPr>
            <w:noProof/>
            <w:webHidden/>
          </w:rPr>
          <w:instrText xml:space="preserve"> PAGEREF _Toc70337410 \h </w:instrText>
        </w:r>
        <w:r w:rsidR="00D619BD">
          <w:rPr>
            <w:noProof/>
            <w:webHidden/>
          </w:rPr>
        </w:r>
        <w:r w:rsidR="00D619BD">
          <w:rPr>
            <w:noProof/>
            <w:webHidden/>
          </w:rPr>
          <w:fldChar w:fldCharType="separate"/>
        </w:r>
        <w:r w:rsidR="00D619BD">
          <w:rPr>
            <w:noProof/>
            <w:webHidden/>
          </w:rPr>
          <w:t>4</w:t>
        </w:r>
        <w:r w:rsidR="00D619BD">
          <w:rPr>
            <w:noProof/>
            <w:webHidden/>
          </w:rPr>
          <w:fldChar w:fldCharType="end"/>
        </w:r>
      </w:hyperlink>
    </w:p>
    <w:p w14:paraId="7EF0AB3B" w14:textId="77C95AE2" w:rsidR="00D619BD" w:rsidRDefault="00644BAE">
      <w:pPr>
        <w:pStyle w:val="TOC2"/>
        <w:tabs>
          <w:tab w:val="right" w:leader="dot" w:pos="9350"/>
        </w:tabs>
        <w:rPr>
          <w:rFonts w:asciiTheme="minorHAnsi" w:eastAsiaTheme="minorEastAsia" w:hAnsiTheme="minorHAnsi" w:cstheme="minorBidi"/>
          <w:noProof/>
          <w:sz w:val="22"/>
          <w:lang w:eastAsia="en-US"/>
        </w:rPr>
      </w:pPr>
      <w:hyperlink w:anchor="_Toc70337411" w:history="1">
        <w:r w:rsidR="00D619BD" w:rsidRPr="00577EDD">
          <w:rPr>
            <w:rStyle w:val="Hyperlink"/>
            <w:noProof/>
          </w:rPr>
          <w:t>5.1 Step 1: Establish System Configuration Baseline</w:t>
        </w:r>
        <w:r w:rsidR="00D619BD">
          <w:rPr>
            <w:noProof/>
            <w:webHidden/>
          </w:rPr>
          <w:tab/>
        </w:r>
        <w:r w:rsidR="00D619BD">
          <w:rPr>
            <w:noProof/>
            <w:webHidden/>
          </w:rPr>
          <w:fldChar w:fldCharType="begin"/>
        </w:r>
        <w:r w:rsidR="00D619BD">
          <w:rPr>
            <w:noProof/>
            <w:webHidden/>
          </w:rPr>
          <w:instrText xml:space="preserve"> PAGEREF _Toc70337411 \h </w:instrText>
        </w:r>
        <w:r w:rsidR="00D619BD">
          <w:rPr>
            <w:noProof/>
            <w:webHidden/>
          </w:rPr>
        </w:r>
        <w:r w:rsidR="00D619BD">
          <w:rPr>
            <w:noProof/>
            <w:webHidden/>
          </w:rPr>
          <w:fldChar w:fldCharType="separate"/>
        </w:r>
        <w:r w:rsidR="00D619BD">
          <w:rPr>
            <w:noProof/>
            <w:webHidden/>
          </w:rPr>
          <w:t>5</w:t>
        </w:r>
        <w:r w:rsidR="00D619BD">
          <w:rPr>
            <w:noProof/>
            <w:webHidden/>
          </w:rPr>
          <w:fldChar w:fldCharType="end"/>
        </w:r>
      </w:hyperlink>
    </w:p>
    <w:p w14:paraId="71E5EA0C" w14:textId="6A2A75D0" w:rsidR="00D619BD" w:rsidRDefault="00644BAE">
      <w:pPr>
        <w:pStyle w:val="TOC3"/>
        <w:tabs>
          <w:tab w:val="right" w:leader="dot" w:pos="9350"/>
        </w:tabs>
        <w:rPr>
          <w:rFonts w:asciiTheme="minorHAnsi" w:eastAsiaTheme="minorEastAsia" w:hAnsiTheme="minorHAnsi" w:cstheme="minorBidi"/>
          <w:noProof/>
          <w:sz w:val="22"/>
          <w:lang w:eastAsia="en-US"/>
        </w:rPr>
      </w:pPr>
      <w:hyperlink w:anchor="_Toc70337412" w:history="1">
        <w:r w:rsidR="00D619BD" w:rsidRPr="00577EDD">
          <w:rPr>
            <w:rStyle w:val="Hyperlink"/>
            <w:noProof/>
          </w:rPr>
          <w:t>5.1.1 System Architecture</w:t>
        </w:r>
        <w:r w:rsidR="00D619BD">
          <w:rPr>
            <w:noProof/>
            <w:webHidden/>
          </w:rPr>
          <w:tab/>
        </w:r>
        <w:r w:rsidR="00D619BD">
          <w:rPr>
            <w:noProof/>
            <w:webHidden/>
          </w:rPr>
          <w:fldChar w:fldCharType="begin"/>
        </w:r>
        <w:r w:rsidR="00D619BD">
          <w:rPr>
            <w:noProof/>
            <w:webHidden/>
          </w:rPr>
          <w:instrText xml:space="preserve"> PAGEREF _Toc70337412 \h </w:instrText>
        </w:r>
        <w:r w:rsidR="00D619BD">
          <w:rPr>
            <w:noProof/>
            <w:webHidden/>
          </w:rPr>
        </w:r>
        <w:r w:rsidR="00D619BD">
          <w:rPr>
            <w:noProof/>
            <w:webHidden/>
          </w:rPr>
          <w:fldChar w:fldCharType="separate"/>
        </w:r>
        <w:r w:rsidR="00D619BD">
          <w:rPr>
            <w:noProof/>
            <w:webHidden/>
          </w:rPr>
          <w:t>5</w:t>
        </w:r>
        <w:r w:rsidR="00D619BD">
          <w:rPr>
            <w:noProof/>
            <w:webHidden/>
          </w:rPr>
          <w:fldChar w:fldCharType="end"/>
        </w:r>
      </w:hyperlink>
    </w:p>
    <w:p w14:paraId="1C50B2B1" w14:textId="19DC6BC3" w:rsidR="00D619BD" w:rsidRDefault="00644BAE">
      <w:pPr>
        <w:pStyle w:val="TOC3"/>
        <w:tabs>
          <w:tab w:val="right" w:leader="dot" w:pos="9350"/>
        </w:tabs>
        <w:rPr>
          <w:rFonts w:asciiTheme="minorHAnsi" w:eastAsiaTheme="minorEastAsia" w:hAnsiTheme="minorHAnsi" w:cstheme="minorBidi"/>
          <w:noProof/>
          <w:sz w:val="22"/>
          <w:lang w:eastAsia="en-US"/>
        </w:rPr>
      </w:pPr>
      <w:hyperlink w:anchor="_Toc70337413" w:history="1">
        <w:r w:rsidR="00D619BD" w:rsidRPr="00577EDD">
          <w:rPr>
            <w:rStyle w:val="Hyperlink"/>
            <w:noProof/>
          </w:rPr>
          <w:t>5.1.2 System Characterization</w:t>
        </w:r>
        <w:r w:rsidR="00D619BD">
          <w:rPr>
            <w:noProof/>
            <w:webHidden/>
          </w:rPr>
          <w:tab/>
        </w:r>
        <w:r w:rsidR="00D619BD">
          <w:rPr>
            <w:noProof/>
            <w:webHidden/>
          </w:rPr>
          <w:fldChar w:fldCharType="begin"/>
        </w:r>
        <w:r w:rsidR="00D619BD">
          <w:rPr>
            <w:noProof/>
            <w:webHidden/>
          </w:rPr>
          <w:instrText xml:space="preserve"> PAGEREF _Toc70337413 \h </w:instrText>
        </w:r>
        <w:r w:rsidR="00D619BD">
          <w:rPr>
            <w:noProof/>
            <w:webHidden/>
          </w:rPr>
        </w:r>
        <w:r w:rsidR="00D619BD">
          <w:rPr>
            <w:noProof/>
            <w:webHidden/>
          </w:rPr>
          <w:fldChar w:fldCharType="separate"/>
        </w:r>
        <w:r w:rsidR="00D619BD">
          <w:rPr>
            <w:noProof/>
            <w:webHidden/>
          </w:rPr>
          <w:t>6</w:t>
        </w:r>
        <w:r w:rsidR="00D619BD">
          <w:rPr>
            <w:noProof/>
            <w:webHidden/>
          </w:rPr>
          <w:fldChar w:fldCharType="end"/>
        </w:r>
      </w:hyperlink>
    </w:p>
    <w:p w14:paraId="5EE3EC2B" w14:textId="73F6964B" w:rsidR="00D619BD" w:rsidRDefault="00644BAE">
      <w:pPr>
        <w:pStyle w:val="TOC3"/>
        <w:tabs>
          <w:tab w:val="right" w:leader="dot" w:pos="9350"/>
        </w:tabs>
        <w:rPr>
          <w:rFonts w:asciiTheme="minorHAnsi" w:eastAsiaTheme="minorEastAsia" w:hAnsiTheme="minorHAnsi" w:cstheme="minorBidi"/>
          <w:noProof/>
          <w:sz w:val="22"/>
          <w:lang w:eastAsia="en-US"/>
        </w:rPr>
      </w:pPr>
      <w:hyperlink w:anchor="_Toc70337414" w:history="1">
        <w:r w:rsidR="00D619BD" w:rsidRPr="00577EDD">
          <w:rPr>
            <w:rStyle w:val="Hyperlink"/>
            <w:noProof/>
          </w:rPr>
          <w:t>5.1.4 Software</w:t>
        </w:r>
        <w:r w:rsidR="00D619BD">
          <w:rPr>
            <w:noProof/>
            <w:webHidden/>
          </w:rPr>
          <w:tab/>
        </w:r>
        <w:r w:rsidR="00D619BD">
          <w:rPr>
            <w:noProof/>
            <w:webHidden/>
          </w:rPr>
          <w:fldChar w:fldCharType="begin"/>
        </w:r>
        <w:r w:rsidR="00D619BD">
          <w:rPr>
            <w:noProof/>
            <w:webHidden/>
          </w:rPr>
          <w:instrText xml:space="preserve"> PAGEREF _Toc70337414 \h </w:instrText>
        </w:r>
        <w:r w:rsidR="00D619BD">
          <w:rPr>
            <w:noProof/>
            <w:webHidden/>
          </w:rPr>
        </w:r>
        <w:r w:rsidR="00D619BD">
          <w:rPr>
            <w:noProof/>
            <w:webHidden/>
          </w:rPr>
          <w:fldChar w:fldCharType="separate"/>
        </w:r>
        <w:r w:rsidR="00D619BD">
          <w:rPr>
            <w:noProof/>
            <w:webHidden/>
          </w:rPr>
          <w:t>6</w:t>
        </w:r>
        <w:r w:rsidR="00D619BD">
          <w:rPr>
            <w:noProof/>
            <w:webHidden/>
          </w:rPr>
          <w:fldChar w:fldCharType="end"/>
        </w:r>
      </w:hyperlink>
    </w:p>
    <w:p w14:paraId="68E80C7A" w14:textId="3E60B567" w:rsidR="00D619BD" w:rsidRDefault="00644BAE">
      <w:pPr>
        <w:pStyle w:val="TOC3"/>
        <w:tabs>
          <w:tab w:val="right" w:leader="dot" w:pos="9350"/>
        </w:tabs>
        <w:rPr>
          <w:rFonts w:asciiTheme="minorHAnsi" w:eastAsiaTheme="minorEastAsia" w:hAnsiTheme="minorHAnsi" w:cstheme="minorBidi"/>
          <w:noProof/>
          <w:sz w:val="22"/>
          <w:lang w:eastAsia="en-US"/>
        </w:rPr>
      </w:pPr>
      <w:hyperlink w:anchor="_Toc70337415" w:history="1">
        <w:r w:rsidR="00D619BD" w:rsidRPr="00577EDD">
          <w:rPr>
            <w:rStyle w:val="Hyperlink"/>
            <w:noProof/>
          </w:rPr>
          <w:t>5.1.5 System Library</w:t>
        </w:r>
        <w:r w:rsidR="00D619BD">
          <w:rPr>
            <w:noProof/>
            <w:webHidden/>
          </w:rPr>
          <w:tab/>
        </w:r>
        <w:r w:rsidR="00D619BD">
          <w:rPr>
            <w:noProof/>
            <w:webHidden/>
          </w:rPr>
          <w:fldChar w:fldCharType="begin"/>
        </w:r>
        <w:r w:rsidR="00D619BD">
          <w:rPr>
            <w:noProof/>
            <w:webHidden/>
          </w:rPr>
          <w:instrText xml:space="preserve"> PAGEREF _Toc70337415 \h </w:instrText>
        </w:r>
        <w:r w:rsidR="00D619BD">
          <w:rPr>
            <w:noProof/>
            <w:webHidden/>
          </w:rPr>
        </w:r>
        <w:r w:rsidR="00D619BD">
          <w:rPr>
            <w:noProof/>
            <w:webHidden/>
          </w:rPr>
          <w:fldChar w:fldCharType="separate"/>
        </w:r>
        <w:r w:rsidR="00D619BD">
          <w:rPr>
            <w:noProof/>
            <w:webHidden/>
          </w:rPr>
          <w:t>7</w:t>
        </w:r>
        <w:r w:rsidR="00D619BD">
          <w:rPr>
            <w:noProof/>
            <w:webHidden/>
          </w:rPr>
          <w:fldChar w:fldCharType="end"/>
        </w:r>
      </w:hyperlink>
    </w:p>
    <w:p w14:paraId="2933A2E0" w14:textId="25C19E4B" w:rsidR="00D619BD" w:rsidRDefault="00644BAE">
      <w:pPr>
        <w:pStyle w:val="TOC2"/>
        <w:tabs>
          <w:tab w:val="right" w:leader="dot" w:pos="9350"/>
        </w:tabs>
        <w:rPr>
          <w:rFonts w:asciiTheme="minorHAnsi" w:eastAsiaTheme="minorEastAsia" w:hAnsiTheme="minorHAnsi" w:cstheme="minorBidi"/>
          <w:noProof/>
          <w:sz w:val="22"/>
          <w:lang w:eastAsia="en-US"/>
        </w:rPr>
      </w:pPr>
      <w:hyperlink w:anchor="_Toc70337416" w:history="1">
        <w:r w:rsidR="00D619BD" w:rsidRPr="00577EDD">
          <w:rPr>
            <w:rStyle w:val="Hyperlink"/>
            <w:noProof/>
          </w:rPr>
          <w:t>5.3 Step 2: Identify Change and Complete Change Request Form</w:t>
        </w:r>
        <w:r w:rsidR="00D619BD">
          <w:rPr>
            <w:noProof/>
            <w:webHidden/>
          </w:rPr>
          <w:tab/>
        </w:r>
        <w:r w:rsidR="00D619BD">
          <w:rPr>
            <w:noProof/>
            <w:webHidden/>
          </w:rPr>
          <w:fldChar w:fldCharType="begin"/>
        </w:r>
        <w:r w:rsidR="00D619BD">
          <w:rPr>
            <w:noProof/>
            <w:webHidden/>
          </w:rPr>
          <w:instrText xml:space="preserve"> PAGEREF _Toc70337416 \h </w:instrText>
        </w:r>
        <w:r w:rsidR="00D619BD">
          <w:rPr>
            <w:noProof/>
            <w:webHidden/>
          </w:rPr>
        </w:r>
        <w:r w:rsidR="00D619BD">
          <w:rPr>
            <w:noProof/>
            <w:webHidden/>
          </w:rPr>
          <w:fldChar w:fldCharType="separate"/>
        </w:r>
        <w:r w:rsidR="00D619BD">
          <w:rPr>
            <w:noProof/>
            <w:webHidden/>
          </w:rPr>
          <w:t>7</w:t>
        </w:r>
        <w:r w:rsidR="00D619BD">
          <w:rPr>
            <w:noProof/>
            <w:webHidden/>
          </w:rPr>
          <w:fldChar w:fldCharType="end"/>
        </w:r>
      </w:hyperlink>
    </w:p>
    <w:p w14:paraId="3CFC3D32" w14:textId="1272DDBA" w:rsidR="00D619BD" w:rsidRDefault="00644BAE">
      <w:pPr>
        <w:pStyle w:val="TOC3"/>
        <w:tabs>
          <w:tab w:val="right" w:leader="dot" w:pos="9350"/>
        </w:tabs>
        <w:rPr>
          <w:rFonts w:asciiTheme="minorHAnsi" w:eastAsiaTheme="minorEastAsia" w:hAnsiTheme="minorHAnsi" w:cstheme="minorBidi"/>
          <w:noProof/>
          <w:sz w:val="22"/>
          <w:lang w:eastAsia="en-US"/>
        </w:rPr>
      </w:pPr>
      <w:hyperlink w:anchor="_Toc70337417" w:history="1">
        <w:r w:rsidR="00D619BD" w:rsidRPr="00577EDD">
          <w:rPr>
            <w:rStyle w:val="Hyperlink"/>
            <w:noProof/>
          </w:rPr>
          <w:t>5.3.1 Change Control Process</w:t>
        </w:r>
        <w:r w:rsidR="00D619BD">
          <w:rPr>
            <w:noProof/>
            <w:webHidden/>
          </w:rPr>
          <w:tab/>
        </w:r>
        <w:r w:rsidR="00D619BD">
          <w:rPr>
            <w:noProof/>
            <w:webHidden/>
          </w:rPr>
          <w:fldChar w:fldCharType="begin"/>
        </w:r>
        <w:r w:rsidR="00D619BD">
          <w:rPr>
            <w:noProof/>
            <w:webHidden/>
          </w:rPr>
          <w:instrText xml:space="preserve"> PAGEREF _Toc70337417 \h </w:instrText>
        </w:r>
        <w:r w:rsidR="00D619BD">
          <w:rPr>
            <w:noProof/>
            <w:webHidden/>
          </w:rPr>
        </w:r>
        <w:r w:rsidR="00D619BD">
          <w:rPr>
            <w:noProof/>
            <w:webHidden/>
          </w:rPr>
          <w:fldChar w:fldCharType="separate"/>
        </w:r>
        <w:r w:rsidR="00D619BD">
          <w:rPr>
            <w:noProof/>
            <w:webHidden/>
          </w:rPr>
          <w:t>8</w:t>
        </w:r>
        <w:r w:rsidR="00D619BD">
          <w:rPr>
            <w:noProof/>
            <w:webHidden/>
          </w:rPr>
          <w:fldChar w:fldCharType="end"/>
        </w:r>
      </w:hyperlink>
    </w:p>
    <w:p w14:paraId="33C48E7E" w14:textId="46BF29B7" w:rsidR="00D619BD" w:rsidRDefault="00644BAE">
      <w:pPr>
        <w:pStyle w:val="TOC2"/>
        <w:tabs>
          <w:tab w:val="right" w:leader="dot" w:pos="9350"/>
        </w:tabs>
        <w:rPr>
          <w:rFonts w:asciiTheme="minorHAnsi" w:eastAsiaTheme="minorEastAsia" w:hAnsiTheme="minorHAnsi" w:cstheme="minorBidi"/>
          <w:noProof/>
          <w:sz w:val="22"/>
          <w:lang w:eastAsia="en-US"/>
        </w:rPr>
      </w:pPr>
      <w:hyperlink w:anchor="_Toc70337418" w:history="1">
        <w:r w:rsidR="00D619BD" w:rsidRPr="00577EDD">
          <w:rPr>
            <w:rStyle w:val="Hyperlink"/>
            <w:noProof/>
          </w:rPr>
          <w:t>5.4 Step 3: Submit Change Request Form</w:t>
        </w:r>
        <w:r w:rsidR="00D619BD">
          <w:rPr>
            <w:noProof/>
            <w:webHidden/>
          </w:rPr>
          <w:tab/>
        </w:r>
        <w:r w:rsidR="00D619BD">
          <w:rPr>
            <w:noProof/>
            <w:webHidden/>
          </w:rPr>
          <w:fldChar w:fldCharType="begin"/>
        </w:r>
        <w:r w:rsidR="00D619BD">
          <w:rPr>
            <w:noProof/>
            <w:webHidden/>
          </w:rPr>
          <w:instrText xml:space="preserve"> PAGEREF _Toc70337418 \h </w:instrText>
        </w:r>
        <w:r w:rsidR="00D619BD">
          <w:rPr>
            <w:noProof/>
            <w:webHidden/>
          </w:rPr>
        </w:r>
        <w:r w:rsidR="00D619BD">
          <w:rPr>
            <w:noProof/>
            <w:webHidden/>
          </w:rPr>
          <w:fldChar w:fldCharType="separate"/>
        </w:r>
        <w:r w:rsidR="00D619BD">
          <w:rPr>
            <w:noProof/>
            <w:webHidden/>
          </w:rPr>
          <w:t>14</w:t>
        </w:r>
        <w:r w:rsidR="00D619BD">
          <w:rPr>
            <w:noProof/>
            <w:webHidden/>
          </w:rPr>
          <w:fldChar w:fldCharType="end"/>
        </w:r>
      </w:hyperlink>
    </w:p>
    <w:p w14:paraId="169B3DC2" w14:textId="32AC9974" w:rsidR="00D619BD" w:rsidRDefault="00644BAE">
      <w:pPr>
        <w:pStyle w:val="TOC2"/>
        <w:tabs>
          <w:tab w:val="right" w:leader="dot" w:pos="9350"/>
        </w:tabs>
        <w:rPr>
          <w:rFonts w:asciiTheme="minorHAnsi" w:eastAsiaTheme="minorEastAsia" w:hAnsiTheme="minorHAnsi" w:cstheme="minorBidi"/>
          <w:noProof/>
          <w:sz w:val="22"/>
          <w:lang w:eastAsia="en-US"/>
        </w:rPr>
      </w:pPr>
      <w:hyperlink w:anchor="_Toc70337419" w:history="1">
        <w:r w:rsidR="00D619BD" w:rsidRPr="00577EDD">
          <w:rPr>
            <w:rStyle w:val="Hyperlink"/>
            <w:noProof/>
          </w:rPr>
          <w:t>5.5 Step 4: Perform Configuration Change Process</w:t>
        </w:r>
        <w:r w:rsidR="00D619BD">
          <w:rPr>
            <w:noProof/>
            <w:webHidden/>
          </w:rPr>
          <w:tab/>
        </w:r>
        <w:r w:rsidR="00D619BD">
          <w:rPr>
            <w:noProof/>
            <w:webHidden/>
          </w:rPr>
          <w:fldChar w:fldCharType="begin"/>
        </w:r>
        <w:r w:rsidR="00D619BD">
          <w:rPr>
            <w:noProof/>
            <w:webHidden/>
          </w:rPr>
          <w:instrText xml:space="preserve"> PAGEREF _Toc70337419 \h </w:instrText>
        </w:r>
        <w:r w:rsidR="00D619BD">
          <w:rPr>
            <w:noProof/>
            <w:webHidden/>
          </w:rPr>
        </w:r>
        <w:r w:rsidR="00D619BD">
          <w:rPr>
            <w:noProof/>
            <w:webHidden/>
          </w:rPr>
          <w:fldChar w:fldCharType="separate"/>
        </w:r>
        <w:r w:rsidR="00D619BD">
          <w:rPr>
            <w:noProof/>
            <w:webHidden/>
          </w:rPr>
          <w:t>14</w:t>
        </w:r>
        <w:r w:rsidR="00D619BD">
          <w:rPr>
            <w:noProof/>
            <w:webHidden/>
          </w:rPr>
          <w:fldChar w:fldCharType="end"/>
        </w:r>
      </w:hyperlink>
    </w:p>
    <w:p w14:paraId="5C9D07FA" w14:textId="35AE4618" w:rsidR="00D619BD" w:rsidRDefault="00644BAE">
      <w:pPr>
        <w:pStyle w:val="TOC2"/>
        <w:tabs>
          <w:tab w:val="right" w:leader="dot" w:pos="9350"/>
        </w:tabs>
        <w:rPr>
          <w:rFonts w:asciiTheme="minorHAnsi" w:eastAsiaTheme="minorEastAsia" w:hAnsiTheme="minorHAnsi" w:cstheme="minorBidi"/>
          <w:noProof/>
          <w:sz w:val="22"/>
          <w:lang w:eastAsia="en-US"/>
        </w:rPr>
      </w:pPr>
      <w:hyperlink w:anchor="_Toc70337420" w:history="1">
        <w:r w:rsidR="00D619BD" w:rsidRPr="00577EDD">
          <w:rPr>
            <w:rStyle w:val="Hyperlink"/>
            <w:noProof/>
          </w:rPr>
          <w:t>5.6 Step 7: Perform Configuration Status Accounting</w:t>
        </w:r>
        <w:r w:rsidR="00D619BD">
          <w:rPr>
            <w:noProof/>
            <w:webHidden/>
          </w:rPr>
          <w:tab/>
        </w:r>
        <w:r w:rsidR="00D619BD">
          <w:rPr>
            <w:noProof/>
            <w:webHidden/>
          </w:rPr>
          <w:fldChar w:fldCharType="begin"/>
        </w:r>
        <w:r w:rsidR="00D619BD">
          <w:rPr>
            <w:noProof/>
            <w:webHidden/>
          </w:rPr>
          <w:instrText xml:space="preserve"> PAGEREF _Toc70337420 \h </w:instrText>
        </w:r>
        <w:r w:rsidR="00D619BD">
          <w:rPr>
            <w:noProof/>
            <w:webHidden/>
          </w:rPr>
        </w:r>
        <w:r w:rsidR="00D619BD">
          <w:rPr>
            <w:noProof/>
            <w:webHidden/>
          </w:rPr>
          <w:fldChar w:fldCharType="separate"/>
        </w:r>
        <w:r w:rsidR="00D619BD">
          <w:rPr>
            <w:noProof/>
            <w:webHidden/>
          </w:rPr>
          <w:t>15</w:t>
        </w:r>
        <w:r w:rsidR="00D619BD">
          <w:rPr>
            <w:noProof/>
            <w:webHidden/>
          </w:rPr>
          <w:fldChar w:fldCharType="end"/>
        </w:r>
      </w:hyperlink>
    </w:p>
    <w:p w14:paraId="0F47ED1F" w14:textId="46430307" w:rsidR="00D619BD" w:rsidRDefault="00644BAE">
      <w:pPr>
        <w:pStyle w:val="TOC2"/>
        <w:tabs>
          <w:tab w:val="right" w:leader="dot" w:pos="9350"/>
        </w:tabs>
        <w:rPr>
          <w:rFonts w:asciiTheme="minorHAnsi" w:eastAsiaTheme="minorEastAsia" w:hAnsiTheme="minorHAnsi" w:cstheme="minorBidi"/>
          <w:noProof/>
          <w:sz w:val="22"/>
          <w:lang w:eastAsia="en-US"/>
        </w:rPr>
      </w:pPr>
      <w:hyperlink w:anchor="_Toc70337421" w:history="1">
        <w:r w:rsidR="00D619BD" w:rsidRPr="00577EDD">
          <w:rPr>
            <w:rStyle w:val="Hyperlink"/>
            <w:noProof/>
          </w:rPr>
          <w:t>5.7 Step 8: Conduct Configuration Verification and Audit</w:t>
        </w:r>
        <w:r w:rsidR="00D619BD">
          <w:rPr>
            <w:noProof/>
            <w:webHidden/>
          </w:rPr>
          <w:tab/>
        </w:r>
        <w:r w:rsidR="00D619BD">
          <w:rPr>
            <w:noProof/>
            <w:webHidden/>
          </w:rPr>
          <w:fldChar w:fldCharType="begin"/>
        </w:r>
        <w:r w:rsidR="00D619BD">
          <w:rPr>
            <w:noProof/>
            <w:webHidden/>
          </w:rPr>
          <w:instrText xml:space="preserve"> PAGEREF _Toc70337421 \h </w:instrText>
        </w:r>
        <w:r w:rsidR="00D619BD">
          <w:rPr>
            <w:noProof/>
            <w:webHidden/>
          </w:rPr>
        </w:r>
        <w:r w:rsidR="00D619BD">
          <w:rPr>
            <w:noProof/>
            <w:webHidden/>
          </w:rPr>
          <w:fldChar w:fldCharType="separate"/>
        </w:r>
        <w:r w:rsidR="00D619BD">
          <w:rPr>
            <w:noProof/>
            <w:webHidden/>
          </w:rPr>
          <w:t>16</w:t>
        </w:r>
        <w:r w:rsidR="00D619BD">
          <w:rPr>
            <w:noProof/>
            <w:webHidden/>
          </w:rPr>
          <w:fldChar w:fldCharType="end"/>
        </w:r>
      </w:hyperlink>
    </w:p>
    <w:p w14:paraId="556075EF" w14:textId="14751758" w:rsidR="00D619BD" w:rsidRDefault="00644BAE">
      <w:pPr>
        <w:pStyle w:val="TOC1"/>
        <w:tabs>
          <w:tab w:val="right" w:leader="dot" w:pos="9350"/>
        </w:tabs>
        <w:rPr>
          <w:rFonts w:asciiTheme="minorHAnsi" w:eastAsiaTheme="minorEastAsia" w:hAnsiTheme="minorHAnsi" w:cstheme="minorBidi"/>
          <w:noProof/>
          <w:sz w:val="22"/>
          <w:lang w:eastAsia="en-US"/>
        </w:rPr>
      </w:pPr>
      <w:hyperlink w:anchor="_Toc70337422" w:history="1">
        <w:r w:rsidR="00D619BD" w:rsidRPr="00577EDD">
          <w:rPr>
            <w:rStyle w:val="Hyperlink"/>
            <w:noProof/>
          </w:rPr>
          <w:t>6.0 Protection of Configuration Management Plan</w:t>
        </w:r>
        <w:r w:rsidR="00D619BD">
          <w:rPr>
            <w:noProof/>
            <w:webHidden/>
          </w:rPr>
          <w:tab/>
        </w:r>
        <w:r w:rsidR="00D619BD">
          <w:rPr>
            <w:noProof/>
            <w:webHidden/>
          </w:rPr>
          <w:fldChar w:fldCharType="begin"/>
        </w:r>
        <w:r w:rsidR="00D619BD">
          <w:rPr>
            <w:noProof/>
            <w:webHidden/>
          </w:rPr>
          <w:instrText xml:space="preserve"> PAGEREF _Toc70337422 \h </w:instrText>
        </w:r>
        <w:r w:rsidR="00D619BD">
          <w:rPr>
            <w:noProof/>
            <w:webHidden/>
          </w:rPr>
        </w:r>
        <w:r w:rsidR="00D619BD">
          <w:rPr>
            <w:noProof/>
            <w:webHidden/>
          </w:rPr>
          <w:fldChar w:fldCharType="separate"/>
        </w:r>
        <w:r w:rsidR="00D619BD">
          <w:rPr>
            <w:noProof/>
            <w:webHidden/>
          </w:rPr>
          <w:t>16</w:t>
        </w:r>
        <w:r w:rsidR="00D619BD">
          <w:rPr>
            <w:noProof/>
            <w:webHidden/>
          </w:rPr>
          <w:fldChar w:fldCharType="end"/>
        </w:r>
      </w:hyperlink>
    </w:p>
    <w:p w14:paraId="70992A16" w14:textId="73C538FC" w:rsidR="00D619BD" w:rsidRDefault="00644BAE">
      <w:pPr>
        <w:pStyle w:val="TOC1"/>
        <w:tabs>
          <w:tab w:val="right" w:leader="dot" w:pos="9350"/>
        </w:tabs>
        <w:rPr>
          <w:rFonts w:asciiTheme="minorHAnsi" w:eastAsiaTheme="minorEastAsia" w:hAnsiTheme="minorHAnsi" w:cstheme="minorBidi"/>
          <w:noProof/>
          <w:sz w:val="22"/>
          <w:lang w:eastAsia="en-US"/>
        </w:rPr>
      </w:pPr>
      <w:hyperlink w:anchor="_Toc70337423" w:history="1">
        <w:r w:rsidR="00D619BD" w:rsidRPr="00577EDD">
          <w:rPr>
            <w:rStyle w:val="Hyperlink"/>
            <w:noProof/>
          </w:rPr>
          <w:t>7.0 CONFIGURATION MANAGEMENT RESOURCES</w:t>
        </w:r>
        <w:r w:rsidR="00D619BD">
          <w:rPr>
            <w:noProof/>
            <w:webHidden/>
          </w:rPr>
          <w:tab/>
        </w:r>
        <w:r w:rsidR="00D619BD">
          <w:rPr>
            <w:noProof/>
            <w:webHidden/>
          </w:rPr>
          <w:fldChar w:fldCharType="begin"/>
        </w:r>
        <w:r w:rsidR="00D619BD">
          <w:rPr>
            <w:noProof/>
            <w:webHidden/>
          </w:rPr>
          <w:instrText xml:space="preserve"> PAGEREF _Toc70337423 \h </w:instrText>
        </w:r>
        <w:r w:rsidR="00D619BD">
          <w:rPr>
            <w:noProof/>
            <w:webHidden/>
          </w:rPr>
        </w:r>
        <w:r w:rsidR="00D619BD">
          <w:rPr>
            <w:noProof/>
            <w:webHidden/>
          </w:rPr>
          <w:fldChar w:fldCharType="separate"/>
        </w:r>
        <w:r w:rsidR="00D619BD">
          <w:rPr>
            <w:noProof/>
            <w:webHidden/>
          </w:rPr>
          <w:t>16</w:t>
        </w:r>
        <w:r w:rsidR="00D619BD">
          <w:rPr>
            <w:noProof/>
            <w:webHidden/>
          </w:rPr>
          <w:fldChar w:fldCharType="end"/>
        </w:r>
      </w:hyperlink>
    </w:p>
    <w:p w14:paraId="3EF08D25" w14:textId="2680CBE7" w:rsidR="00D619BD" w:rsidRDefault="00644BAE">
      <w:pPr>
        <w:pStyle w:val="TOC2"/>
        <w:tabs>
          <w:tab w:val="right" w:leader="dot" w:pos="9350"/>
        </w:tabs>
        <w:rPr>
          <w:rFonts w:asciiTheme="minorHAnsi" w:eastAsiaTheme="minorEastAsia" w:hAnsiTheme="minorHAnsi" w:cstheme="minorBidi"/>
          <w:noProof/>
          <w:sz w:val="22"/>
          <w:lang w:eastAsia="en-US"/>
        </w:rPr>
      </w:pPr>
      <w:hyperlink w:anchor="_Toc70337424" w:history="1">
        <w:r w:rsidR="00D619BD" w:rsidRPr="00577EDD">
          <w:rPr>
            <w:rStyle w:val="Hyperlink"/>
            <w:noProof/>
          </w:rPr>
          <w:t>7.1 Facilities</w:t>
        </w:r>
        <w:r w:rsidR="00D619BD">
          <w:rPr>
            <w:noProof/>
            <w:webHidden/>
          </w:rPr>
          <w:tab/>
        </w:r>
        <w:r w:rsidR="00D619BD">
          <w:rPr>
            <w:noProof/>
            <w:webHidden/>
          </w:rPr>
          <w:fldChar w:fldCharType="begin"/>
        </w:r>
        <w:r w:rsidR="00D619BD">
          <w:rPr>
            <w:noProof/>
            <w:webHidden/>
          </w:rPr>
          <w:instrText xml:space="preserve"> PAGEREF _Toc70337424 \h </w:instrText>
        </w:r>
        <w:r w:rsidR="00D619BD">
          <w:rPr>
            <w:noProof/>
            <w:webHidden/>
          </w:rPr>
        </w:r>
        <w:r w:rsidR="00D619BD">
          <w:rPr>
            <w:noProof/>
            <w:webHidden/>
          </w:rPr>
          <w:fldChar w:fldCharType="separate"/>
        </w:r>
        <w:r w:rsidR="00D619BD">
          <w:rPr>
            <w:noProof/>
            <w:webHidden/>
          </w:rPr>
          <w:t>17</w:t>
        </w:r>
        <w:r w:rsidR="00D619BD">
          <w:rPr>
            <w:noProof/>
            <w:webHidden/>
          </w:rPr>
          <w:fldChar w:fldCharType="end"/>
        </w:r>
      </w:hyperlink>
    </w:p>
    <w:p w14:paraId="2D63A7B9" w14:textId="6806EAF5" w:rsidR="00D619BD" w:rsidRDefault="00644BAE">
      <w:pPr>
        <w:pStyle w:val="TOC2"/>
        <w:tabs>
          <w:tab w:val="right" w:leader="dot" w:pos="9350"/>
        </w:tabs>
        <w:rPr>
          <w:rFonts w:asciiTheme="minorHAnsi" w:eastAsiaTheme="minorEastAsia" w:hAnsiTheme="minorHAnsi" w:cstheme="minorBidi"/>
          <w:noProof/>
          <w:sz w:val="22"/>
          <w:lang w:eastAsia="en-US"/>
        </w:rPr>
      </w:pPr>
      <w:hyperlink w:anchor="_Toc70337425" w:history="1">
        <w:r w:rsidR="00D619BD" w:rsidRPr="00577EDD">
          <w:rPr>
            <w:rStyle w:val="Hyperlink"/>
            <w:noProof/>
          </w:rPr>
          <w:t>7.2 Tools</w:t>
        </w:r>
        <w:r w:rsidR="00D619BD">
          <w:rPr>
            <w:noProof/>
            <w:webHidden/>
          </w:rPr>
          <w:tab/>
        </w:r>
        <w:r w:rsidR="00D619BD">
          <w:rPr>
            <w:noProof/>
            <w:webHidden/>
          </w:rPr>
          <w:fldChar w:fldCharType="begin"/>
        </w:r>
        <w:r w:rsidR="00D619BD">
          <w:rPr>
            <w:noProof/>
            <w:webHidden/>
          </w:rPr>
          <w:instrText xml:space="preserve"> PAGEREF _Toc70337425 \h </w:instrText>
        </w:r>
        <w:r w:rsidR="00D619BD">
          <w:rPr>
            <w:noProof/>
            <w:webHidden/>
          </w:rPr>
        </w:r>
        <w:r w:rsidR="00D619BD">
          <w:rPr>
            <w:noProof/>
            <w:webHidden/>
          </w:rPr>
          <w:fldChar w:fldCharType="separate"/>
        </w:r>
        <w:r w:rsidR="00D619BD">
          <w:rPr>
            <w:noProof/>
            <w:webHidden/>
          </w:rPr>
          <w:t>17</w:t>
        </w:r>
        <w:r w:rsidR="00D619BD">
          <w:rPr>
            <w:noProof/>
            <w:webHidden/>
          </w:rPr>
          <w:fldChar w:fldCharType="end"/>
        </w:r>
      </w:hyperlink>
    </w:p>
    <w:p w14:paraId="63263188" w14:textId="56075F08" w:rsidR="00D619BD" w:rsidRDefault="00644BAE">
      <w:pPr>
        <w:pStyle w:val="TOC2"/>
        <w:tabs>
          <w:tab w:val="right" w:leader="dot" w:pos="9350"/>
        </w:tabs>
        <w:rPr>
          <w:rFonts w:asciiTheme="minorHAnsi" w:eastAsiaTheme="minorEastAsia" w:hAnsiTheme="minorHAnsi" w:cstheme="minorBidi"/>
          <w:noProof/>
          <w:sz w:val="22"/>
          <w:lang w:eastAsia="en-US"/>
        </w:rPr>
      </w:pPr>
      <w:hyperlink w:anchor="_Toc70337426" w:history="1">
        <w:r w:rsidR="00D619BD" w:rsidRPr="00577EDD">
          <w:rPr>
            <w:rStyle w:val="Hyperlink"/>
            <w:noProof/>
          </w:rPr>
          <w:t>7.3 Configuration Management Database (CMDB)</w:t>
        </w:r>
        <w:r w:rsidR="00D619BD">
          <w:rPr>
            <w:noProof/>
            <w:webHidden/>
          </w:rPr>
          <w:tab/>
        </w:r>
        <w:r w:rsidR="00D619BD">
          <w:rPr>
            <w:noProof/>
            <w:webHidden/>
          </w:rPr>
          <w:fldChar w:fldCharType="begin"/>
        </w:r>
        <w:r w:rsidR="00D619BD">
          <w:rPr>
            <w:noProof/>
            <w:webHidden/>
          </w:rPr>
          <w:instrText xml:space="preserve"> PAGEREF _Toc70337426 \h </w:instrText>
        </w:r>
        <w:r w:rsidR="00D619BD">
          <w:rPr>
            <w:noProof/>
            <w:webHidden/>
          </w:rPr>
        </w:r>
        <w:r w:rsidR="00D619BD">
          <w:rPr>
            <w:noProof/>
            <w:webHidden/>
          </w:rPr>
          <w:fldChar w:fldCharType="separate"/>
        </w:r>
        <w:r w:rsidR="00D619BD">
          <w:rPr>
            <w:noProof/>
            <w:webHidden/>
          </w:rPr>
          <w:t>17</w:t>
        </w:r>
        <w:r w:rsidR="00D619BD">
          <w:rPr>
            <w:noProof/>
            <w:webHidden/>
          </w:rPr>
          <w:fldChar w:fldCharType="end"/>
        </w:r>
      </w:hyperlink>
    </w:p>
    <w:p w14:paraId="4B4719A1" w14:textId="2EB5F441" w:rsidR="00D619BD" w:rsidRDefault="00644BAE">
      <w:pPr>
        <w:pStyle w:val="TOC1"/>
        <w:tabs>
          <w:tab w:val="right" w:leader="dot" w:pos="9350"/>
        </w:tabs>
        <w:rPr>
          <w:rFonts w:asciiTheme="minorHAnsi" w:eastAsiaTheme="minorEastAsia" w:hAnsiTheme="minorHAnsi" w:cstheme="minorBidi"/>
          <w:noProof/>
          <w:sz w:val="22"/>
          <w:lang w:eastAsia="en-US"/>
        </w:rPr>
      </w:pPr>
      <w:hyperlink w:anchor="_Toc70337427" w:history="1">
        <w:r w:rsidR="00D619BD" w:rsidRPr="00577EDD">
          <w:rPr>
            <w:rStyle w:val="Hyperlink"/>
            <w:noProof/>
          </w:rPr>
          <w:t>8.0 REFERENCE DOCUMENTS</w:t>
        </w:r>
        <w:r w:rsidR="00D619BD">
          <w:rPr>
            <w:noProof/>
            <w:webHidden/>
          </w:rPr>
          <w:tab/>
        </w:r>
        <w:r w:rsidR="00D619BD">
          <w:rPr>
            <w:noProof/>
            <w:webHidden/>
          </w:rPr>
          <w:fldChar w:fldCharType="begin"/>
        </w:r>
        <w:r w:rsidR="00D619BD">
          <w:rPr>
            <w:noProof/>
            <w:webHidden/>
          </w:rPr>
          <w:instrText xml:space="preserve"> PAGEREF _Toc70337427 \h </w:instrText>
        </w:r>
        <w:r w:rsidR="00D619BD">
          <w:rPr>
            <w:noProof/>
            <w:webHidden/>
          </w:rPr>
        </w:r>
        <w:r w:rsidR="00D619BD">
          <w:rPr>
            <w:noProof/>
            <w:webHidden/>
          </w:rPr>
          <w:fldChar w:fldCharType="separate"/>
        </w:r>
        <w:r w:rsidR="00D619BD">
          <w:rPr>
            <w:noProof/>
            <w:webHidden/>
          </w:rPr>
          <w:t>18</w:t>
        </w:r>
        <w:r w:rsidR="00D619BD">
          <w:rPr>
            <w:noProof/>
            <w:webHidden/>
          </w:rPr>
          <w:fldChar w:fldCharType="end"/>
        </w:r>
      </w:hyperlink>
    </w:p>
    <w:p w14:paraId="1350DEB4" w14:textId="4C3F167B" w:rsidR="00670F66" w:rsidRDefault="00875CE7" w:rsidP="00D77FCB">
      <w:pPr>
        <w:sectPr w:rsidR="00670F66" w:rsidSect="006A6C6E">
          <w:footerReference w:type="default" r:id="rId14"/>
          <w:pgSz w:w="12240" w:h="15840"/>
          <w:pgMar w:top="1440" w:right="1440" w:bottom="1440" w:left="1440" w:header="720" w:footer="720" w:gutter="0"/>
          <w:pgNumType w:fmt="lowerRoman" w:start="1"/>
          <w:cols w:space="720"/>
          <w:docGrid w:linePitch="360"/>
        </w:sectPr>
      </w:pPr>
      <w:r>
        <w:fldChar w:fldCharType="end"/>
      </w:r>
    </w:p>
    <w:p w14:paraId="207C6813" w14:textId="77777777" w:rsidR="006A6C6E" w:rsidRDefault="00875CE7" w:rsidP="00D77FCB">
      <w:pPr>
        <w:pStyle w:val="Heading1"/>
        <w:numPr>
          <w:ilvl w:val="0"/>
          <w:numId w:val="11"/>
        </w:numPr>
      </w:pPr>
      <w:bookmarkStart w:id="3" w:name="_Toc340766882"/>
      <w:bookmarkStart w:id="4" w:name="_Toc70337402"/>
      <w:r>
        <w:lastRenderedPageBreak/>
        <w:t>INTRODUCTION</w:t>
      </w:r>
      <w:bookmarkEnd w:id="3"/>
      <w:bookmarkEnd w:id="4"/>
    </w:p>
    <w:p w14:paraId="5FB15BB8" w14:textId="77777777" w:rsidR="006A6C6E" w:rsidRPr="00796C26" w:rsidRDefault="006A6C6E" w:rsidP="00D77FCB">
      <w:pPr>
        <w:rPr>
          <w:lang w:eastAsia="en-US"/>
        </w:rPr>
      </w:pPr>
    </w:p>
    <w:p w14:paraId="3218923D" w14:textId="77777777" w:rsidR="006A6C6E" w:rsidRPr="00796C26" w:rsidRDefault="00875CE7" w:rsidP="00D77FCB">
      <w:pPr>
        <w:pStyle w:val="Heading2"/>
      </w:pPr>
      <w:bookmarkStart w:id="5" w:name="_Toc340766883"/>
      <w:bookmarkStart w:id="6" w:name="_Toc70337403"/>
      <w:r w:rsidRPr="00796C26">
        <w:t>1.1 System Identification and Description</w:t>
      </w:r>
      <w:bookmarkEnd w:id="5"/>
      <w:bookmarkEnd w:id="6"/>
    </w:p>
    <w:p w14:paraId="73AEF351" w14:textId="77777777" w:rsidR="006A6C6E" w:rsidRDefault="00875CE7" w:rsidP="00D77FCB">
      <w:r>
        <w:t xml:space="preserve">System Number: </w:t>
      </w:r>
      <w:r w:rsidRPr="00251C61">
        <w:rPr>
          <w:b/>
          <w:bCs/>
        </w:rPr>
        <w:t xml:space="preserve">[project ID not provided] </w:t>
      </w:r>
    </w:p>
    <w:p w14:paraId="19B95D5E" w14:textId="7518D115" w:rsidR="006A6C6E" w:rsidRDefault="00875CE7" w:rsidP="00D77FCB">
      <w:r>
        <w:t xml:space="preserve">System Name: </w:t>
      </w:r>
      <w:r w:rsidR="000F4814">
        <w:t>Deloitte Digital Contact Center</w:t>
      </w:r>
    </w:p>
    <w:p w14:paraId="773FAB33" w14:textId="5859504E" w:rsidR="006A6C6E" w:rsidRDefault="00875CE7" w:rsidP="00D77FCB">
      <w:r>
        <w:t xml:space="preserve">System Abbreviation:  </w:t>
      </w:r>
      <w:r w:rsidR="000F4814">
        <w:t>D2C2</w:t>
      </w:r>
    </w:p>
    <w:p w14:paraId="6097AB60" w14:textId="77777777" w:rsidR="006A6C6E" w:rsidRDefault="006A6C6E" w:rsidP="00D77FCB"/>
    <w:p w14:paraId="359678CA" w14:textId="679F3C7C" w:rsidR="006A6C6E" w:rsidRDefault="00875CE7" w:rsidP="00D77FCB">
      <w:r>
        <w:t xml:space="preserve">The system is in the following system operational status:  </w:t>
      </w:r>
      <w:r w:rsidR="00632B33">
        <w:t>Operational status</w:t>
      </w:r>
    </w:p>
    <w:p w14:paraId="68A49AF9" w14:textId="77777777" w:rsidR="006A6C6E" w:rsidRDefault="006A6C6E" w:rsidP="00D77FCB"/>
    <w:p w14:paraId="65223B45" w14:textId="0F57FC0D" w:rsidR="006A6C6E" w:rsidRDefault="00875CE7" w:rsidP="00D77FCB">
      <w:r>
        <w:t xml:space="preserve">Deployment of </w:t>
      </w:r>
      <w:r w:rsidR="00E0639C">
        <w:t>D2C2</w:t>
      </w:r>
      <w:r>
        <w:t xml:space="preserve"> began in </w:t>
      </w:r>
      <w:r w:rsidR="00773BA3">
        <w:t>2021</w:t>
      </w:r>
      <w:r>
        <w:t xml:space="preserve"> with a core set of applications. </w:t>
      </w:r>
      <w:r w:rsidR="00E363FA">
        <w:t xml:space="preserve">These applications will grow to become the premier Contact Center environment </w:t>
      </w:r>
      <w:r w:rsidR="00F017D1">
        <w:t>for Health, Federal, and beyond.</w:t>
      </w:r>
    </w:p>
    <w:p w14:paraId="6D48A91F" w14:textId="77777777" w:rsidR="006A6C6E" w:rsidRDefault="006A6C6E" w:rsidP="00D77FCB"/>
    <w:p w14:paraId="178CE90C" w14:textId="77777777" w:rsidR="006A6C6E" w:rsidRDefault="00875CE7" w:rsidP="00D77FCB">
      <w:pPr>
        <w:pStyle w:val="Heading2"/>
      </w:pPr>
      <w:bookmarkStart w:id="7" w:name="_Toc340766884"/>
      <w:bookmarkStart w:id="8" w:name="_Toc70337404"/>
      <w:r>
        <w:t>1.2 Purpose</w:t>
      </w:r>
      <w:bookmarkEnd w:id="7"/>
      <w:bookmarkEnd w:id="8"/>
    </w:p>
    <w:p w14:paraId="13D542A9" w14:textId="02182464" w:rsidR="006A6C6E" w:rsidRDefault="00875CE7" w:rsidP="00D77FCB">
      <w:r>
        <w:t xml:space="preserve">An information system is typically in a constant state of migration, with upgrades to hardware, software, or firmware and possible modifications to the system environment. Documenting information system changes and assessing the potential impact on the security of the system on an ongoing basis is an essential aspect of maintaining the security accreditation. A good Configuration Management Plan </w:t>
      </w:r>
      <w:r w:rsidR="00D619BD">
        <w:t xml:space="preserve">(CMP) </w:t>
      </w:r>
      <w:r>
        <w:t xml:space="preserve">ensures that configuration and control changes to the system are monitored, evaluated, and impacts are assessed prior to implementation. </w:t>
      </w:r>
    </w:p>
    <w:p w14:paraId="776B03F0" w14:textId="77777777" w:rsidR="006A6C6E" w:rsidRDefault="006A6C6E" w:rsidP="00D77FCB"/>
    <w:p w14:paraId="5F831761" w14:textId="77777777" w:rsidR="006A6C6E" w:rsidRPr="00796C26" w:rsidRDefault="00875CE7" w:rsidP="00D77FCB">
      <w:pPr>
        <w:pStyle w:val="Heading2"/>
      </w:pPr>
      <w:bookmarkStart w:id="9" w:name="_Toc340766885"/>
      <w:bookmarkStart w:id="10" w:name="_Toc70337405"/>
      <w:r w:rsidRPr="00796C26">
        <w:t>1.3 Scope</w:t>
      </w:r>
      <w:bookmarkEnd w:id="9"/>
      <w:bookmarkEnd w:id="10"/>
    </w:p>
    <w:p w14:paraId="4324D48E" w14:textId="21B64D59" w:rsidR="006A6C6E" w:rsidRDefault="00875CE7" w:rsidP="00D77FCB">
      <w:r>
        <w:t xml:space="preserve">This Configuration Management Plan applies to the </w:t>
      </w:r>
      <w:r w:rsidR="008A1ED1">
        <w:t>D2C2</w:t>
      </w:r>
      <w:r w:rsidR="00773BA3">
        <w:t xml:space="preserve"> </w:t>
      </w:r>
      <w:r>
        <w:t xml:space="preserve">managed by the </w:t>
      </w:r>
      <w:r w:rsidR="00E9202D">
        <w:t>Deloitte Organization</w:t>
      </w:r>
      <w:r>
        <w:t xml:space="preserve">. It applies to all levels of the organization and all users of the system. </w:t>
      </w:r>
    </w:p>
    <w:p w14:paraId="76FB3023" w14:textId="77777777" w:rsidR="006A6C6E" w:rsidRDefault="006A6C6E" w:rsidP="00D77FCB"/>
    <w:p w14:paraId="1D72A5C7" w14:textId="494BE995" w:rsidR="006A6C6E" w:rsidRDefault="00875CE7" w:rsidP="00D77FCB">
      <w:r>
        <w:t>As a management tool, the CMP ensures that system components, whether hardware or software, are properly identified and controlled during the day-to-day operations</w:t>
      </w:r>
      <w:r w:rsidR="008D522A">
        <w:t xml:space="preserve">.  </w:t>
      </w:r>
      <w:r w:rsidR="00632B33">
        <w:t>Deloitte</w:t>
      </w:r>
      <w:r>
        <w:t xml:space="preserve"> provides a disciplined set of techniques for controlling changes to identified baseline security configurations, and enhances consistency, compatibility, integrity, and security of </w:t>
      </w:r>
      <w:r w:rsidR="00632B33">
        <w:t xml:space="preserve">Deloitte’s D2C2 </w:t>
      </w:r>
      <w:r>
        <w:t>systems.</w:t>
      </w:r>
    </w:p>
    <w:p w14:paraId="524E8EE5" w14:textId="77777777" w:rsidR="006A6C6E" w:rsidRDefault="006A6C6E" w:rsidP="00D77FCB">
      <w:pPr>
        <w:rPr>
          <w:lang w:eastAsia="en-US"/>
        </w:rPr>
      </w:pPr>
    </w:p>
    <w:p w14:paraId="2ACCCB99" w14:textId="77777777" w:rsidR="006A6C6E" w:rsidRPr="00032160" w:rsidRDefault="00875CE7" w:rsidP="00D77FCB">
      <w:pPr>
        <w:pStyle w:val="Heading2"/>
      </w:pPr>
      <w:bookmarkStart w:id="11" w:name="_Toc340766886"/>
      <w:bookmarkStart w:id="12" w:name="_Toc70337406"/>
      <w:r w:rsidRPr="00032160">
        <w:t>1.4 Structure</w:t>
      </w:r>
      <w:bookmarkEnd w:id="11"/>
      <w:bookmarkEnd w:id="12"/>
    </w:p>
    <w:p w14:paraId="0DAB6F59" w14:textId="77777777" w:rsidR="006A6C6E" w:rsidRDefault="00875CE7" w:rsidP="00D77FCB">
      <w:r>
        <w:t>This plan is organized into five major sections:</w:t>
      </w:r>
    </w:p>
    <w:p w14:paraId="04DB56BE" w14:textId="77777777" w:rsidR="006A6C6E" w:rsidRDefault="00875CE7" w:rsidP="00D77FCB">
      <w:pPr>
        <w:pStyle w:val="ListParagraph"/>
        <w:numPr>
          <w:ilvl w:val="0"/>
          <w:numId w:val="14"/>
        </w:numPr>
      </w:pPr>
      <w:r>
        <w:t xml:space="preserve">Section 1 provides an introduction to the plan. </w:t>
      </w:r>
    </w:p>
    <w:p w14:paraId="6D9B6D58" w14:textId="77777777" w:rsidR="006A6C6E" w:rsidRDefault="00875CE7" w:rsidP="00D77FCB">
      <w:pPr>
        <w:pStyle w:val="ListParagraph"/>
        <w:numPr>
          <w:ilvl w:val="0"/>
          <w:numId w:val="14"/>
        </w:numPr>
      </w:pPr>
      <w:r>
        <w:t xml:space="preserve">Section 2 provides a description of the CMP roles and responsibilities. </w:t>
      </w:r>
    </w:p>
    <w:p w14:paraId="7EBEBD41" w14:textId="77777777" w:rsidR="006A6C6E" w:rsidRDefault="00875CE7" w:rsidP="00D77FCB">
      <w:pPr>
        <w:pStyle w:val="ListParagraph"/>
        <w:numPr>
          <w:ilvl w:val="0"/>
          <w:numId w:val="14"/>
        </w:numPr>
      </w:pPr>
      <w:r>
        <w:t xml:space="preserve">Section 3 describes the communication methods related to this CMP. </w:t>
      </w:r>
    </w:p>
    <w:p w14:paraId="766F6337" w14:textId="77777777" w:rsidR="006A6C6E" w:rsidRDefault="00875CE7" w:rsidP="00D77FCB">
      <w:pPr>
        <w:pStyle w:val="ListParagraph"/>
        <w:numPr>
          <w:ilvl w:val="0"/>
          <w:numId w:val="14"/>
        </w:numPr>
      </w:pPr>
      <w:r>
        <w:lastRenderedPageBreak/>
        <w:t xml:space="preserve">Section 4 provides an overview of the configuration control process. </w:t>
      </w:r>
    </w:p>
    <w:p w14:paraId="2A3E37E2" w14:textId="77777777" w:rsidR="006A6C6E" w:rsidRDefault="00875CE7" w:rsidP="00D77FCB">
      <w:pPr>
        <w:pStyle w:val="ListParagraph"/>
        <w:numPr>
          <w:ilvl w:val="0"/>
          <w:numId w:val="14"/>
        </w:numPr>
      </w:pPr>
      <w:r>
        <w:t xml:space="preserve">Section 5 discusses CM resources. </w:t>
      </w:r>
    </w:p>
    <w:p w14:paraId="2FF2992B" w14:textId="77777777" w:rsidR="006A6C6E" w:rsidRDefault="00875CE7" w:rsidP="00D77FCB">
      <w:pPr>
        <w:pStyle w:val="ListParagraph"/>
        <w:numPr>
          <w:ilvl w:val="0"/>
          <w:numId w:val="14"/>
        </w:numPr>
      </w:pPr>
      <w:r>
        <w:t xml:space="preserve">Section 6 provides a referenced forms list. </w:t>
      </w:r>
    </w:p>
    <w:p w14:paraId="08EAC5B7" w14:textId="77777777" w:rsidR="006A6C6E" w:rsidRDefault="006A6C6E" w:rsidP="00D77FCB"/>
    <w:p w14:paraId="31AFAEB6" w14:textId="77777777" w:rsidR="006A6C6E" w:rsidRPr="00032160" w:rsidRDefault="00875CE7" w:rsidP="00D77FCB">
      <w:pPr>
        <w:pStyle w:val="Heading1"/>
      </w:pPr>
      <w:bookmarkStart w:id="13" w:name="_Toc340766887"/>
      <w:bookmarkStart w:id="14" w:name="_Toc70337407"/>
      <w:r w:rsidRPr="00032160">
        <w:t>2.0 ROLES AND RESPONSIBILITIES</w:t>
      </w:r>
      <w:bookmarkEnd w:id="13"/>
      <w:bookmarkEnd w:id="14"/>
    </w:p>
    <w:p w14:paraId="3BCE3C8E" w14:textId="45C9FDC0" w:rsidR="006A6C6E" w:rsidRDefault="00875CE7" w:rsidP="00D77FCB">
      <w:r>
        <w:t xml:space="preserve">This section clearly identifies </w:t>
      </w:r>
      <w:r w:rsidR="00D619BD">
        <w:t>Configuration Management (</w:t>
      </w:r>
      <w:r>
        <w:t>CM</w:t>
      </w:r>
      <w:r w:rsidR="00D619BD">
        <w:t>)</w:t>
      </w:r>
      <w:r>
        <w:t xml:space="preserve"> roles and responsibilities for the system, noting that all CM activities must be performed in accordance with the processes and procedures documented in the CMP.  Some examples of CM roles and responsibilities in an organization are provided in the following table. </w:t>
      </w:r>
    </w:p>
    <w:p w14:paraId="71F5F584" w14:textId="77777777" w:rsidR="006A6C6E" w:rsidRDefault="006A6C6E" w:rsidP="00D77FCB"/>
    <w:tbl>
      <w:tblPr>
        <w:tblW w:w="0" w:type="auto"/>
        <w:jc w:val="center"/>
        <w:tblLayout w:type="fixed"/>
        <w:tblCellMar>
          <w:left w:w="0" w:type="dxa"/>
          <w:right w:w="0" w:type="dxa"/>
        </w:tblCellMar>
        <w:tblLook w:val="0000" w:firstRow="0" w:lastRow="0" w:firstColumn="0" w:lastColumn="0" w:noHBand="0" w:noVBand="0"/>
      </w:tblPr>
      <w:tblGrid>
        <w:gridCol w:w="2706"/>
        <w:gridCol w:w="6535"/>
      </w:tblGrid>
      <w:tr w:rsidR="006A6C6E" w14:paraId="62869C5E" w14:textId="77777777" w:rsidTr="006A6C6E">
        <w:trPr>
          <w:tblHeader/>
          <w:jc w:val="center"/>
        </w:trPr>
        <w:tc>
          <w:tcPr>
            <w:tcW w:w="2706" w:type="dxa"/>
            <w:tcBorders>
              <w:top w:val="single" w:sz="1" w:space="0" w:color="000000"/>
              <w:left w:val="single" w:sz="1" w:space="0" w:color="000000"/>
              <w:bottom w:val="single" w:sz="1" w:space="0" w:color="000000"/>
            </w:tcBorders>
          </w:tcPr>
          <w:p w14:paraId="03D8B24E" w14:textId="77777777" w:rsidR="006A6C6E" w:rsidRDefault="00875CE7" w:rsidP="00D77FCB">
            <w:pPr>
              <w:rPr>
                <w:rFonts w:eastAsia="Lucida Sans Unicode"/>
              </w:rPr>
            </w:pPr>
            <w:r>
              <w:rPr>
                <w:rFonts w:eastAsia="Lucida Sans Unicode"/>
              </w:rPr>
              <w:t>Role</w:t>
            </w:r>
          </w:p>
        </w:tc>
        <w:tc>
          <w:tcPr>
            <w:tcW w:w="6535" w:type="dxa"/>
            <w:tcBorders>
              <w:top w:val="single" w:sz="1" w:space="0" w:color="000000"/>
              <w:left w:val="single" w:sz="1" w:space="0" w:color="000000"/>
              <w:bottom w:val="single" w:sz="1" w:space="0" w:color="000000"/>
              <w:right w:val="single" w:sz="1" w:space="0" w:color="000000"/>
            </w:tcBorders>
          </w:tcPr>
          <w:p w14:paraId="2B3D1CCD" w14:textId="77777777" w:rsidR="006A6C6E" w:rsidRDefault="00875CE7" w:rsidP="00D77FCB">
            <w:pPr>
              <w:rPr>
                <w:rFonts w:eastAsia="Lucida Sans Unicode"/>
              </w:rPr>
            </w:pPr>
            <w:r>
              <w:rPr>
                <w:rFonts w:eastAsia="Lucida Sans Unicode"/>
              </w:rPr>
              <w:t>Responsibilities</w:t>
            </w:r>
          </w:p>
        </w:tc>
      </w:tr>
      <w:tr w:rsidR="006A6C6E" w14:paraId="4D63874F" w14:textId="77777777" w:rsidTr="006A6C6E">
        <w:trPr>
          <w:jc w:val="center"/>
        </w:trPr>
        <w:tc>
          <w:tcPr>
            <w:tcW w:w="2706" w:type="dxa"/>
            <w:tcBorders>
              <w:top w:val="single" w:sz="1" w:space="0" w:color="000000"/>
              <w:left w:val="single" w:sz="1" w:space="0" w:color="000000"/>
              <w:bottom w:val="single" w:sz="1" w:space="0" w:color="000000"/>
            </w:tcBorders>
            <w:tcMar>
              <w:top w:w="14" w:type="dxa"/>
              <w:left w:w="43" w:type="dxa"/>
              <w:right w:w="43" w:type="dxa"/>
            </w:tcMar>
          </w:tcPr>
          <w:p w14:paraId="6129AF51" w14:textId="77777777" w:rsidR="006A6C6E" w:rsidRDefault="00875CE7" w:rsidP="00D77FCB">
            <w:pPr>
              <w:rPr>
                <w:rFonts w:eastAsia="Lucida Sans Unicode"/>
              </w:rPr>
            </w:pPr>
            <w:r>
              <w:rPr>
                <w:rFonts w:eastAsia="Lucida Sans Unicode"/>
              </w:rPr>
              <w:t>Chief Information Officer</w:t>
            </w:r>
          </w:p>
        </w:tc>
        <w:tc>
          <w:tcPr>
            <w:tcW w:w="6535" w:type="dxa"/>
            <w:tcBorders>
              <w:top w:val="single" w:sz="1" w:space="0" w:color="000000"/>
              <w:left w:val="single" w:sz="1" w:space="0" w:color="000000"/>
              <w:bottom w:val="single" w:sz="1" w:space="0" w:color="000000"/>
              <w:right w:val="single" w:sz="1" w:space="0" w:color="000000"/>
            </w:tcBorders>
            <w:tcMar>
              <w:top w:w="14" w:type="dxa"/>
              <w:left w:w="43" w:type="dxa"/>
              <w:right w:w="43" w:type="dxa"/>
            </w:tcMar>
          </w:tcPr>
          <w:p w14:paraId="1737A938" w14:textId="644A523D" w:rsidR="006A6C6E" w:rsidRDefault="00875CE7" w:rsidP="00D77FCB">
            <w:pPr>
              <w:rPr>
                <w:rFonts w:eastAsia="Lucida Sans Unicode"/>
              </w:rPr>
            </w:pPr>
            <w:r>
              <w:rPr>
                <w:rFonts w:eastAsia="Lucida Sans Unicode"/>
              </w:rPr>
              <w:t xml:space="preserve">Setting forth policies regarding CM and implementing CM at the highest level for the </w:t>
            </w:r>
            <w:r w:rsidR="00632B33">
              <w:rPr>
                <w:rFonts w:eastAsia="Lucida Sans Unicode"/>
              </w:rPr>
              <w:t>Deloitte</w:t>
            </w:r>
            <w:r w:rsidRPr="00032160">
              <w:rPr>
                <w:rFonts w:eastAsia="Lucida Sans Unicode"/>
              </w:rPr>
              <w:t>.</w:t>
            </w:r>
            <w:r>
              <w:rPr>
                <w:rFonts w:eastAsia="Lucida Sans Unicode"/>
              </w:rPr>
              <w:t xml:space="preserve"> </w:t>
            </w:r>
          </w:p>
        </w:tc>
      </w:tr>
      <w:tr w:rsidR="006A6C6E" w14:paraId="1974982B" w14:textId="77777777" w:rsidTr="006A6C6E">
        <w:trPr>
          <w:jc w:val="center"/>
        </w:trPr>
        <w:tc>
          <w:tcPr>
            <w:tcW w:w="2706" w:type="dxa"/>
            <w:tcBorders>
              <w:top w:val="single" w:sz="1" w:space="0" w:color="000000"/>
              <w:left w:val="single" w:sz="1" w:space="0" w:color="000000"/>
              <w:bottom w:val="single" w:sz="1" w:space="0" w:color="000000"/>
            </w:tcBorders>
            <w:tcMar>
              <w:top w:w="14" w:type="dxa"/>
              <w:left w:w="43" w:type="dxa"/>
              <w:right w:w="43" w:type="dxa"/>
            </w:tcMar>
          </w:tcPr>
          <w:p w14:paraId="7E4AC3DA" w14:textId="77777777" w:rsidR="006A6C6E" w:rsidRDefault="00875CE7" w:rsidP="00D77FCB">
            <w:pPr>
              <w:rPr>
                <w:rFonts w:eastAsia="Lucida Sans Unicode"/>
              </w:rPr>
            </w:pPr>
            <w:r>
              <w:rPr>
                <w:rFonts w:eastAsia="Lucida Sans Unicode"/>
              </w:rPr>
              <w:t>System Owner/Manager</w:t>
            </w:r>
          </w:p>
        </w:tc>
        <w:tc>
          <w:tcPr>
            <w:tcW w:w="6535" w:type="dxa"/>
            <w:tcBorders>
              <w:top w:val="single" w:sz="1" w:space="0" w:color="000000"/>
              <w:left w:val="single" w:sz="1" w:space="0" w:color="000000"/>
              <w:bottom w:val="single" w:sz="1" w:space="0" w:color="000000"/>
              <w:right w:val="single" w:sz="1" w:space="0" w:color="000000"/>
            </w:tcBorders>
            <w:tcMar>
              <w:top w:w="14" w:type="dxa"/>
              <w:left w:w="43" w:type="dxa"/>
              <w:right w:w="43" w:type="dxa"/>
            </w:tcMar>
          </w:tcPr>
          <w:p w14:paraId="15488074" w14:textId="6BA17E4A" w:rsidR="006A6C6E" w:rsidRDefault="00632B33" w:rsidP="00D77FCB">
            <w:pPr>
              <w:rPr>
                <w:rFonts w:eastAsia="Lucida Sans Unicode"/>
              </w:rPr>
            </w:pPr>
            <w:r>
              <w:rPr>
                <w:rFonts w:eastAsia="Lucida Sans Unicode"/>
              </w:rPr>
              <w:t>S</w:t>
            </w:r>
            <w:r w:rsidR="00875CE7">
              <w:rPr>
                <w:rFonts w:eastAsia="Lucida Sans Unicode"/>
              </w:rPr>
              <w:t>erves as the authority for all matters of CM for the system. Responsible for developing functional requirements and verifying that the requirements are implemented appropriately. May also play a role in establishing the Configuration Control Review Board (</w:t>
            </w:r>
            <w:r w:rsidR="00BC7E5E">
              <w:rPr>
                <w:rFonts w:eastAsia="Lucida Sans Unicode"/>
              </w:rPr>
              <w:t>CAB</w:t>
            </w:r>
            <w:r w:rsidR="00D619BD">
              <w:rPr>
                <w:rFonts w:eastAsia="Lucida Sans Unicode"/>
              </w:rPr>
              <w:t>) and</w:t>
            </w:r>
            <w:r w:rsidR="00875CE7">
              <w:rPr>
                <w:rFonts w:eastAsia="Lucida Sans Unicode"/>
              </w:rPr>
              <w:t xml:space="preserve"> may be involved in the selection of the </w:t>
            </w:r>
            <w:r w:rsidR="00BC7E5E">
              <w:rPr>
                <w:rFonts w:eastAsia="Lucida Sans Unicode"/>
              </w:rPr>
              <w:t>CAB</w:t>
            </w:r>
            <w:r w:rsidR="00875CE7">
              <w:rPr>
                <w:rFonts w:eastAsia="Lucida Sans Unicode"/>
              </w:rPr>
              <w:t xml:space="preserve"> members. </w:t>
            </w:r>
          </w:p>
        </w:tc>
      </w:tr>
      <w:tr w:rsidR="006A6C6E" w14:paraId="09B834A7" w14:textId="77777777" w:rsidTr="006A6C6E">
        <w:trPr>
          <w:jc w:val="center"/>
        </w:trPr>
        <w:tc>
          <w:tcPr>
            <w:tcW w:w="2706" w:type="dxa"/>
            <w:tcBorders>
              <w:top w:val="single" w:sz="1" w:space="0" w:color="000000"/>
              <w:left w:val="single" w:sz="1" w:space="0" w:color="000000"/>
              <w:bottom w:val="single" w:sz="1" w:space="0" w:color="000000"/>
            </w:tcBorders>
            <w:tcMar>
              <w:top w:w="14" w:type="dxa"/>
              <w:left w:w="43" w:type="dxa"/>
              <w:right w:w="43" w:type="dxa"/>
            </w:tcMar>
          </w:tcPr>
          <w:p w14:paraId="28FE5BAD" w14:textId="77777777" w:rsidR="006A6C6E" w:rsidRDefault="00875CE7" w:rsidP="00D77FCB">
            <w:pPr>
              <w:rPr>
                <w:rFonts w:eastAsia="Lucida Sans Unicode"/>
              </w:rPr>
            </w:pPr>
            <w:r>
              <w:rPr>
                <w:rFonts w:eastAsia="Lucida Sans Unicode"/>
              </w:rPr>
              <w:t>CM Manager</w:t>
            </w:r>
          </w:p>
        </w:tc>
        <w:tc>
          <w:tcPr>
            <w:tcW w:w="6535" w:type="dxa"/>
            <w:tcBorders>
              <w:top w:val="single" w:sz="1" w:space="0" w:color="000000"/>
              <w:left w:val="single" w:sz="1" w:space="0" w:color="000000"/>
              <w:bottom w:val="single" w:sz="1" w:space="0" w:color="000000"/>
              <w:right w:val="single" w:sz="1" w:space="0" w:color="000000"/>
            </w:tcBorders>
            <w:tcMar>
              <w:top w:w="14" w:type="dxa"/>
              <w:left w:w="43" w:type="dxa"/>
              <w:right w:w="43" w:type="dxa"/>
            </w:tcMar>
          </w:tcPr>
          <w:p w14:paraId="410FBC36" w14:textId="3663805F" w:rsidR="006A6C6E" w:rsidRDefault="00875CE7" w:rsidP="00D77FCB">
            <w:pPr>
              <w:rPr>
                <w:rFonts w:eastAsia="Lucida Sans Unicode"/>
              </w:rPr>
            </w:pPr>
            <w:r>
              <w:rPr>
                <w:rFonts w:eastAsia="Lucida Sans Unicode"/>
              </w:rPr>
              <w:t xml:space="preserve">Oversees all aspects of the CMP; responsible for all day-to-day activities necessary to support the </w:t>
            </w:r>
            <w:r w:rsidR="0021067F">
              <w:rPr>
                <w:rFonts w:eastAsia="Lucida Sans Unicode"/>
              </w:rPr>
              <w:t>CMP and</w:t>
            </w:r>
            <w:r>
              <w:rPr>
                <w:rFonts w:eastAsia="Lucida Sans Unicode"/>
              </w:rPr>
              <w:t xml:space="preserve"> may call on other personnel for assistance. Primary responsibilities are: </w:t>
            </w:r>
          </w:p>
          <w:p w14:paraId="13B43E95" w14:textId="77777777" w:rsidR="006A6C6E" w:rsidRDefault="00875CE7" w:rsidP="00D77FCB">
            <w:pPr>
              <w:rPr>
                <w:rFonts w:eastAsia="Lucida Sans Unicode"/>
              </w:rPr>
            </w:pPr>
            <w:r>
              <w:rPr>
                <w:rFonts w:eastAsia="Lucida Sans Unicode"/>
              </w:rPr>
              <w:t xml:space="preserve">- Implement the CMP </w:t>
            </w:r>
          </w:p>
          <w:p w14:paraId="04D1A13D" w14:textId="224094C8" w:rsidR="006A6C6E" w:rsidRDefault="00875CE7" w:rsidP="00D77FCB">
            <w:pPr>
              <w:rPr>
                <w:rFonts w:eastAsia="Lucida Sans Unicode"/>
              </w:rPr>
            </w:pPr>
            <w:r>
              <w:rPr>
                <w:rFonts w:eastAsia="Lucida Sans Unicode"/>
              </w:rPr>
              <w:t xml:space="preserve">- Provide operational support to the </w:t>
            </w:r>
            <w:r w:rsidR="00BC7E5E">
              <w:rPr>
                <w:rFonts w:eastAsia="Lucida Sans Unicode"/>
              </w:rPr>
              <w:t>CAB</w:t>
            </w:r>
            <w:r>
              <w:rPr>
                <w:rFonts w:eastAsia="Lucida Sans Unicode"/>
              </w:rPr>
              <w:t xml:space="preserve"> </w:t>
            </w:r>
          </w:p>
          <w:p w14:paraId="79236318" w14:textId="22986F16" w:rsidR="006A6C6E" w:rsidRDefault="00875CE7" w:rsidP="00D77FCB">
            <w:pPr>
              <w:rPr>
                <w:rFonts w:eastAsia="Lucida Sans Unicode"/>
              </w:rPr>
            </w:pPr>
            <w:r>
              <w:rPr>
                <w:rFonts w:eastAsia="Lucida Sans Unicode"/>
              </w:rPr>
              <w:t xml:space="preserve">- Draft the CMP for </w:t>
            </w:r>
            <w:r w:rsidR="00BC7E5E">
              <w:rPr>
                <w:rFonts w:eastAsia="Lucida Sans Unicode"/>
              </w:rPr>
              <w:t>CAB</w:t>
            </w:r>
            <w:r>
              <w:rPr>
                <w:rFonts w:eastAsia="Lucida Sans Unicode"/>
              </w:rPr>
              <w:t xml:space="preserve"> approval </w:t>
            </w:r>
          </w:p>
          <w:p w14:paraId="5D9D89ED" w14:textId="4CEA5BD5" w:rsidR="006A6C6E" w:rsidRDefault="00875CE7" w:rsidP="00D77FCB">
            <w:pPr>
              <w:rPr>
                <w:rFonts w:eastAsia="Lucida Sans Unicode"/>
              </w:rPr>
            </w:pPr>
            <w:r>
              <w:rPr>
                <w:rFonts w:eastAsia="Lucida Sans Unicode"/>
              </w:rPr>
              <w:t xml:space="preserve">- Provide the </w:t>
            </w:r>
            <w:r w:rsidR="00BC7E5E">
              <w:rPr>
                <w:rFonts w:eastAsia="Lucida Sans Unicode"/>
              </w:rPr>
              <w:t>CAB</w:t>
            </w:r>
            <w:r>
              <w:rPr>
                <w:rFonts w:eastAsia="Lucida Sans Unicode"/>
              </w:rPr>
              <w:t xml:space="preserve"> with information to evaluate changes </w:t>
            </w:r>
          </w:p>
          <w:p w14:paraId="7FC12CD3" w14:textId="77777777" w:rsidR="006A6C6E" w:rsidRDefault="00875CE7" w:rsidP="00D77FCB">
            <w:pPr>
              <w:rPr>
                <w:rFonts w:eastAsia="Lucida Sans Unicode"/>
              </w:rPr>
            </w:pPr>
            <w:r>
              <w:rPr>
                <w:rFonts w:eastAsia="Lucida Sans Unicode"/>
              </w:rPr>
              <w:t xml:space="preserve">   and screen materials </w:t>
            </w:r>
          </w:p>
          <w:p w14:paraId="30E191CA" w14:textId="55D1E719" w:rsidR="006A6C6E" w:rsidRDefault="00875CE7" w:rsidP="00D77FCB">
            <w:pPr>
              <w:rPr>
                <w:rFonts w:eastAsia="Lucida Sans Unicode"/>
              </w:rPr>
            </w:pPr>
            <w:r>
              <w:rPr>
                <w:rFonts w:eastAsia="Lucida Sans Unicode"/>
              </w:rPr>
              <w:t xml:space="preserve">- Arrange </w:t>
            </w:r>
            <w:r w:rsidR="00BC7E5E">
              <w:rPr>
                <w:rFonts w:eastAsia="Lucida Sans Unicode"/>
              </w:rPr>
              <w:t>CAB</w:t>
            </w:r>
            <w:r>
              <w:rPr>
                <w:rFonts w:eastAsia="Lucida Sans Unicode"/>
              </w:rPr>
              <w:t xml:space="preserve"> meetings, provide agendas, and prepare </w:t>
            </w:r>
          </w:p>
          <w:p w14:paraId="58A2C507" w14:textId="77777777" w:rsidR="006A6C6E" w:rsidRDefault="00875CE7" w:rsidP="00D77FCB">
            <w:pPr>
              <w:rPr>
                <w:rFonts w:eastAsia="Lucida Sans Unicode"/>
              </w:rPr>
            </w:pPr>
            <w:r>
              <w:rPr>
                <w:rFonts w:eastAsia="Lucida Sans Unicode"/>
              </w:rPr>
              <w:t xml:space="preserve">   meeting minutes </w:t>
            </w:r>
          </w:p>
          <w:p w14:paraId="776D84CB" w14:textId="709B996C" w:rsidR="006A6C6E" w:rsidRDefault="00875CE7" w:rsidP="00D77FCB">
            <w:pPr>
              <w:rPr>
                <w:rFonts w:eastAsia="Lucida Sans Unicode"/>
              </w:rPr>
            </w:pPr>
            <w:r>
              <w:rPr>
                <w:rFonts w:eastAsia="Lucida Sans Unicode"/>
              </w:rPr>
              <w:t xml:space="preserve">- Coordinate implementation of </w:t>
            </w:r>
            <w:r w:rsidR="00BC7E5E">
              <w:rPr>
                <w:rFonts w:eastAsia="Lucida Sans Unicode"/>
              </w:rPr>
              <w:t>CAB</w:t>
            </w:r>
            <w:r>
              <w:rPr>
                <w:rFonts w:eastAsia="Lucida Sans Unicode"/>
              </w:rPr>
              <w:t xml:space="preserve"> decisions </w:t>
            </w:r>
          </w:p>
          <w:p w14:paraId="3F8C4520" w14:textId="77777777" w:rsidR="006A6C6E" w:rsidRDefault="00875CE7" w:rsidP="00D77FCB">
            <w:pPr>
              <w:rPr>
                <w:rFonts w:eastAsia="Lucida Sans Unicode"/>
              </w:rPr>
            </w:pPr>
            <w:r>
              <w:rPr>
                <w:rFonts w:eastAsia="Lucida Sans Unicode"/>
              </w:rPr>
              <w:t xml:space="preserve">- Maintain CM Library and database </w:t>
            </w:r>
          </w:p>
          <w:p w14:paraId="0344AD54" w14:textId="77777777" w:rsidR="006A6C6E" w:rsidRDefault="00875CE7" w:rsidP="00D77FCB">
            <w:pPr>
              <w:rPr>
                <w:rFonts w:eastAsia="Lucida Sans Unicode"/>
              </w:rPr>
            </w:pPr>
            <w:r>
              <w:rPr>
                <w:rFonts w:eastAsia="Lucida Sans Unicode"/>
              </w:rPr>
              <w:t xml:space="preserve">- Coordinate CMP with other security documentation, as </w:t>
            </w:r>
          </w:p>
          <w:p w14:paraId="7CBA14AD" w14:textId="77777777" w:rsidR="006A6C6E" w:rsidRDefault="00875CE7" w:rsidP="00D77FCB">
            <w:pPr>
              <w:rPr>
                <w:rFonts w:eastAsia="Lucida Sans Unicode"/>
              </w:rPr>
            </w:pPr>
            <w:r>
              <w:rPr>
                <w:rFonts w:eastAsia="Lucida Sans Unicode"/>
              </w:rPr>
              <w:t xml:space="preserve">   required </w:t>
            </w:r>
          </w:p>
        </w:tc>
      </w:tr>
      <w:tr w:rsidR="006A6C6E" w14:paraId="538F5F05" w14:textId="77777777" w:rsidTr="006A6C6E">
        <w:trPr>
          <w:jc w:val="center"/>
        </w:trPr>
        <w:tc>
          <w:tcPr>
            <w:tcW w:w="2706" w:type="dxa"/>
            <w:tcBorders>
              <w:top w:val="single" w:sz="1" w:space="0" w:color="000000"/>
              <w:left w:val="single" w:sz="1" w:space="0" w:color="000000"/>
              <w:bottom w:val="single" w:sz="1" w:space="0" w:color="000000"/>
            </w:tcBorders>
            <w:tcMar>
              <w:top w:w="14" w:type="dxa"/>
              <w:left w:w="43" w:type="dxa"/>
              <w:right w:w="43" w:type="dxa"/>
            </w:tcMar>
          </w:tcPr>
          <w:p w14:paraId="7AC8A230" w14:textId="77777777" w:rsidR="006A6C6E" w:rsidRDefault="00875CE7" w:rsidP="00D77FCB">
            <w:pPr>
              <w:rPr>
                <w:rFonts w:eastAsia="Lucida Sans Unicode"/>
              </w:rPr>
            </w:pPr>
            <w:r>
              <w:rPr>
                <w:rFonts w:eastAsia="Lucida Sans Unicode"/>
              </w:rPr>
              <w:t>CM Librarian</w:t>
            </w:r>
          </w:p>
        </w:tc>
        <w:tc>
          <w:tcPr>
            <w:tcW w:w="6535" w:type="dxa"/>
            <w:tcBorders>
              <w:top w:val="single" w:sz="1" w:space="0" w:color="000000"/>
              <w:left w:val="single" w:sz="1" w:space="0" w:color="000000"/>
              <w:bottom w:val="single" w:sz="1" w:space="0" w:color="000000"/>
              <w:right w:val="single" w:sz="1" w:space="0" w:color="000000"/>
            </w:tcBorders>
            <w:tcMar>
              <w:top w:w="14" w:type="dxa"/>
              <w:left w:w="43" w:type="dxa"/>
              <w:right w:w="43" w:type="dxa"/>
            </w:tcMar>
          </w:tcPr>
          <w:p w14:paraId="7E02FC20" w14:textId="77777777" w:rsidR="006A6C6E" w:rsidRDefault="00875CE7" w:rsidP="00D77FCB">
            <w:pPr>
              <w:rPr>
                <w:rFonts w:eastAsia="Lucida Sans Unicode"/>
              </w:rPr>
            </w:pPr>
            <w:r>
              <w:rPr>
                <w:rFonts w:eastAsia="Lucida Sans Unicode"/>
              </w:rPr>
              <w:t xml:space="preserve">The CM librarian is appointed by the CM manager and is responsible for storing, retrieving, and distributing CM library materials. </w:t>
            </w:r>
          </w:p>
        </w:tc>
      </w:tr>
      <w:tr w:rsidR="006A6C6E" w14:paraId="6A980D98" w14:textId="77777777" w:rsidTr="006A6C6E">
        <w:trPr>
          <w:jc w:val="center"/>
        </w:trPr>
        <w:tc>
          <w:tcPr>
            <w:tcW w:w="2706" w:type="dxa"/>
            <w:tcBorders>
              <w:top w:val="single" w:sz="1" w:space="0" w:color="000000"/>
              <w:left w:val="single" w:sz="1" w:space="0" w:color="000000"/>
              <w:bottom w:val="single" w:sz="1" w:space="0" w:color="000000"/>
            </w:tcBorders>
            <w:tcMar>
              <w:top w:w="14" w:type="dxa"/>
              <w:left w:w="43" w:type="dxa"/>
              <w:right w:w="43" w:type="dxa"/>
            </w:tcMar>
          </w:tcPr>
          <w:p w14:paraId="3E3D2559" w14:textId="065BF947" w:rsidR="006A6C6E" w:rsidRDefault="00875CE7" w:rsidP="00D77FCB">
            <w:pPr>
              <w:rPr>
                <w:rFonts w:eastAsia="Lucida Sans Unicode"/>
              </w:rPr>
            </w:pPr>
            <w:r>
              <w:rPr>
                <w:rFonts w:eastAsia="Lucida Sans Unicode"/>
              </w:rPr>
              <w:lastRenderedPageBreak/>
              <w:t>C</w:t>
            </w:r>
            <w:r w:rsidR="0021067F">
              <w:rPr>
                <w:rFonts w:eastAsia="Lucida Sans Unicode"/>
              </w:rPr>
              <w:t>hange Advisory Board</w:t>
            </w:r>
            <w:r>
              <w:rPr>
                <w:rFonts w:eastAsia="Lucida Sans Unicode"/>
              </w:rPr>
              <w:t xml:space="preserve"> (</w:t>
            </w:r>
            <w:r w:rsidR="00BC7E5E">
              <w:rPr>
                <w:rFonts w:eastAsia="Lucida Sans Unicode"/>
              </w:rPr>
              <w:t>CAB</w:t>
            </w:r>
            <w:r>
              <w:rPr>
                <w:rFonts w:eastAsia="Lucida Sans Unicode"/>
              </w:rPr>
              <w:t>)</w:t>
            </w:r>
          </w:p>
        </w:tc>
        <w:tc>
          <w:tcPr>
            <w:tcW w:w="6535" w:type="dxa"/>
            <w:tcBorders>
              <w:top w:val="single" w:sz="1" w:space="0" w:color="000000"/>
              <w:left w:val="single" w:sz="1" w:space="0" w:color="000000"/>
              <w:bottom w:val="single" w:sz="1" w:space="0" w:color="000000"/>
              <w:right w:val="single" w:sz="1" w:space="0" w:color="000000"/>
            </w:tcBorders>
            <w:tcMar>
              <w:top w:w="14" w:type="dxa"/>
              <w:left w:w="43" w:type="dxa"/>
              <w:right w:w="43" w:type="dxa"/>
            </w:tcMar>
          </w:tcPr>
          <w:p w14:paraId="4ACE9BB3" w14:textId="168FB8D8" w:rsidR="006A6C6E" w:rsidRDefault="00875CE7" w:rsidP="00D77FCB">
            <w:pPr>
              <w:rPr>
                <w:rFonts w:eastAsia="Lucida Sans Unicode"/>
              </w:rPr>
            </w:pPr>
            <w:r>
              <w:rPr>
                <w:rFonts w:eastAsia="Lucida Sans Unicode"/>
              </w:rPr>
              <w:t xml:space="preserve">Governing body for CM policy and guidance affecting all GSs and MAs in the organization. A chairperson should be appointed by the </w:t>
            </w:r>
            <w:r w:rsidR="00BC7E5E">
              <w:rPr>
                <w:rFonts w:eastAsia="Lucida Sans Unicode"/>
              </w:rPr>
              <w:t>CAB</w:t>
            </w:r>
            <w:r>
              <w:rPr>
                <w:rFonts w:eastAsia="Lucida Sans Unicode"/>
              </w:rPr>
              <w:t xml:space="preserve"> to oversee the activities of the Board. Primary responsibilities of the </w:t>
            </w:r>
            <w:r w:rsidR="00BC7E5E">
              <w:rPr>
                <w:rFonts w:eastAsia="Lucida Sans Unicode"/>
              </w:rPr>
              <w:t>CAB</w:t>
            </w:r>
            <w:r>
              <w:rPr>
                <w:rFonts w:eastAsia="Lucida Sans Unicode"/>
              </w:rPr>
              <w:t xml:space="preserve"> include: </w:t>
            </w:r>
          </w:p>
          <w:p w14:paraId="73381018" w14:textId="77777777" w:rsidR="006A6C6E" w:rsidRDefault="00875CE7" w:rsidP="00D77FCB">
            <w:pPr>
              <w:rPr>
                <w:rFonts w:eastAsia="Lucida Sans Unicode"/>
              </w:rPr>
            </w:pPr>
            <w:r>
              <w:rPr>
                <w:rFonts w:eastAsia="Lucida Sans Unicode"/>
              </w:rPr>
              <w:t xml:space="preserve">- Managing CM operations </w:t>
            </w:r>
          </w:p>
          <w:p w14:paraId="48CE6267" w14:textId="77777777" w:rsidR="006A6C6E" w:rsidRDefault="00875CE7" w:rsidP="00D77FCB">
            <w:pPr>
              <w:rPr>
                <w:rFonts w:eastAsia="Lucida Sans Unicode"/>
              </w:rPr>
            </w:pPr>
            <w:r>
              <w:rPr>
                <w:rFonts w:eastAsia="Lucida Sans Unicode"/>
              </w:rPr>
              <w:t xml:space="preserve">- Reviewing and approving the CMP </w:t>
            </w:r>
          </w:p>
          <w:p w14:paraId="30A1E2A9" w14:textId="77777777" w:rsidR="006A6C6E" w:rsidRDefault="00875CE7" w:rsidP="00D77FCB">
            <w:pPr>
              <w:rPr>
                <w:rFonts w:eastAsia="Lucida Sans Unicode"/>
              </w:rPr>
            </w:pPr>
            <w:r>
              <w:rPr>
                <w:rFonts w:eastAsia="Lucida Sans Unicode"/>
              </w:rPr>
              <w:t xml:space="preserve">- Evaluating, approving, or disapproving change requests </w:t>
            </w:r>
          </w:p>
          <w:p w14:paraId="4D812DAF" w14:textId="77777777" w:rsidR="006A6C6E" w:rsidRDefault="00875CE7" w:rsidP="00D77FCB">
            <w:pPr>
              <w:rPr>
                <w:rFonts w:eastAsia="Lucida Sans Unicode"/>
              </w:rPr>
            </w:pPr>
            <w:r>
              <w:rPr>
                <w:rFonts w:eastAsia="Lucida Sans Unicode"/>
              </w:rPr>
              <w:t xml:space="preserve">- Ensuring proposed changes are limited to those necessary </w:t>
            </w:r>
          </w:p>
          <w:p w14:paraId="6FC26691" w14:textId="77777777" w:rsidR="006A6C6E" w:rsidRDefault="00875CE7" w:rsidP="00D77FCB">
            <w:pPr>
              <w:rPr>
                <w:rFonts w:eastAsia="Lucida Sans Unicode"/>
              </w:rPr>
            </w:pPr>
            <w:r>
              <w:rPr>
                <w:rFonts w:eastAsia="Lucida Sans Unicode"/>
              </w:rPr>
              <w:t xml:space="preserve">   to correct deficiencies </w:t>
            </w:r>
          </w:p>
          <w:p w14:paraId="0FE5BA45" w14:textId="77777777" w:rsidR="006A6C6E" w:rsidRDefault="00875CE7" w:rsidP="00D77FCB">
            <w:pPr>
              <w:rPr>
                <w:rFonts w:eastAsia="Lucida Sans Unicode"/>
              </w:rPr>
            </w:pPr>
            <w:r>
              <w:rPr>
                <w:rFonts w:eastAsia="Lucida Sans Unicode"/>
              </w:rPr>
              <w:t xml:space="preserve">- Satisfying changes in operational capability, personnel </w:t>
            </w:r>
          </w:p>
          <w:p w14:paraId="7B27AAA0" w14:textId="77777777" w:rsidR="006A6C6E" w:rsidRDefault="00875CE7" w:rsidP="00D77FCB">
            <w:pPr>
              <w:rPr>
                <w:rFonts w:eastAsia="Lucida Sans Unicode"/>
              </w:rPr>
            </w:pPr>
            <w:r>
              <w:rPr>
                <w:rFonts w:eastAsia="Lucida Sans Unicode"/>
              </w:rPr>
              <w:t xml:space="preserve">   safety, and logistics support requirements </w:t>
            </w:r>
          </w:p>
          <w:p w14:paraId="3BC9B9DB" w14:textId="77777777" w:rsidR="006A6C6E" w:rsidRDefault="00875CE7" w:rsidP="00D77FCB">
            <w:pPr>
              <w:rPr>
                <w:rFonts w:eastAsia="Lucida Sans Unicode"/>
              </w:rPr>
            </w:pPr>
            <w:r>
              <w:rPr>
                <w:rFonts w:eastAsia="Lucida Sans Unicode"/>
              </w:rPr>
              <w:t xml:space="preserve">- Effecting substantial life-cycle cost savings </w:t>
            </w:r>
          </w:p>
          <w:p w14:paraId="44EBD89B" w14:textId="77777777" w:rsidR="006A6C6E" w:rsidRDefault="00875CE7" w:rsidP="00D77FCB">
            <w:pPr>
              <w:rPr>
                <w:rFonts w:eastAsia="Lucida Sans Unicode"/>
              </w:rPr>
            </w:pPr>
            <w:r>
              <w:rPr>
                <w:rFonts w:eastAsia="Lucida Sans Unicode"/>
              </w:rPr>
              <w:t xml:space="preserve">- Maintaining security requirements </w:t>
            </w:r>
          </w:p>
          <w:p w14:paraId="26E1882E" w14:textId="77777777" w:rsidR="006A6C6E" w:rsidRDefault="00875CE7" w:rsidP="00D77FCB">
            <w:pPr>
              <w:rPr>
                <w:rFonts w:eastAsia="Lucida Sans Unicode"/>
              </w:rPr>
            </w:pPr>
            <w:r>
              <w:rPr>
                <w:rFonts w:eastAsia="Lucida Sans Unicode"/>
              </w:rPr>
              <w:t xml:space="preserve">- Preventing slippages to approved schedules </w:t>
            </w:r>
          </w:p>
          <w:p w14:paraId="35320655" w14:textId="77777777" w:rsidR="006A6C6E" w:rsidRDefault="00875CE7" w:rsidP="00D77FCB">
            <w:pPr>
              <w:rPr>
                <w:rFonts w:eastAsia="Lucida Sans Unicode"/>
              </w:rPr>
            </w:pPr>
            <w:r>
              <w:rPr>
                <w:rFonts w:eastAsia="Lucida Sans Unicode"/>
              </w:rPr>
              <w:t xml:space="preserve">- Ensuring proposed changes do not adversely affect external systems, subsystems, facilities, software, or services </w:t>
            </w:r>
          </w:p>
          <w:p w14:paraId="5B29B881" w14:textId="77777777" w:rsidR="006A6C6E" w:rsidRDefault="00875CE7" w:rsidP="00D77FCB">
            <w:pPr>
              <w:rPr>
                <w:rFonts w:eastAsia="Lucida Sans Unicode"/>
              </w:rPr>
            </w:pPr>
            <w:r>
              <w:rPr>
                <w:rFonts w:eastAsia="Lucida Sans Unicode"/>
              </w:rPr>
              <w:t xml:space="preserve">- Establishing system baselines and authorizing changes to applications </w:t>
            </w:r>
          </w:p>
        </w:tc>
      </w:tr>
      <w:tr w:rsidR="006A6C6E" w14:paraId="562ACFC5" w14:textId="77777777" w:rsidTr="006A6C6E">
        <w:trPr>
          <w:jc w:val="center"/>
        </w:trPr>
        <w:tc>
          <w:tcPr>
            <w:tcW w:w="2706" w:type="dxa"/>
            <w:tcBorders>
              <w:top w:val="single" w:sz="1" w:space="0" w:color="000000"/>
              <w:left w:val="single" w:sz="1" w:space="0" w:color="000000"/>
              <w:bottom w:val="single" w:sz="1" w:space="0" w:color="000000"/>
            </w:tcBorders>
            <w:tcMar>
              <w:top w:w="14" w:type="dxa"/>
              <w:left w:w="43" w:type="dxa"/>
              <w:right w:w="43" w:type="dxa"/>
            </w:tcMar>
          </w:tcPr>
          <w:p w14:paraId="664E6D2A" w14:textId="77777777" w:rsidR="006A6C6E" w:rsidRDefault="00875CE7" w:rsidP="00D77FCB">
            <w:pPr>
              <w:rPr>
                <w:rFonts w:eastAsia="Lucida Sans Unicode"/>
              </w:rPr>
            </w:pPr>
            <w:r>
              <w:rPr>
                <w:rFonts w:eastAsia="Lucida Sans Unicode"/>
              </w:rPr>
              <w:t>System Users</w:t>
            </w:r>
          </w:p>
        </w:tc>
        <w:tc>
          <w:tcPr>
            <w:tcW w:w="6535" w:type="dxa"/>
            <w:tcBorders>
              <w:top w:val="single" w:sz="1" w:space="0" w:color="000000"/>
              <w:left w:val="single" w:sz="1" w:space="0" w:color="000000"/>
              <w:bottom w:val="single" w:sz="1" w:space="0" w:color="000000"/>
              <w:right w:val="single" w:sz="1" w:space="0" w:color="000000"/>
            </w:tcBorders>
            <w:tcMar>
              <w:top w:w="14" w:type="dxa"/>
              <w:left w:w="43" w:type="dxa"/>
              <w:right w:w="43" w:type="dxa"/>
            </w:tcMar>
          </w:tcPr>
          <w:p w14:paraId="69BEC224" w14:textId="77777777" w:rsidR="006A6C6E" w:rsidRDefault="00875CE7" w:rsidP="00D77FCB">
            <w:pPr>
              <w:rPr>
                <w:rFonts w:eastAsia="Lucida Sans Unicode"/>
              </w:rPr>
            </w:pPr>
            <w:r>
              <w:rPr>
                <w:rFonts w:eastAsia="Lucida Sans Unicode"/>
              </w:rPr>
              <w:t xml:space="preserve">Responsible for reporting any weaknesses identified in current versions of the hardware, software, and components. </w:t>
            </w:r>
          </w:p>
        </w:tc>
      </w:tr>
      <w:tr w:rsidR="006A6C6E" w14:paraId="4116FE09" w14:textId="77777777" w:rsidTr="006A6C6E">
        <w:trPr>
          <w:jc w:val="center"/>
        </w:trPr>
        <w:tc>
          <w:tcPr>
            <w:tcW w:w="2706" w:type="dxa"/>
            <w:tcBorders>
              <w:top w:val="single" w:sz="1" w:space="0" w:color="000000"/>
              <w:left w:val="single" w:sz="1" w:space="0" w:color="000000"/>
              <w:bottom w:val="single" w:sz="1" w:space="0" w:color="000000"/>
            </w:tcBorders>
            <w:tcMar>
              <w:top w:w="14" w:type="dxa"/>
              <w:left w:w="43" w:type="dxa"/>
              <w:right w:w="43" w:type="dxa"/>
            </w:tcMar>
          </w:tcPr>
          <w:p w14:paraId="43719999" w14:textId="77777777" w:rsidR="006A6C6E" w:rsidRDefault="00875CE7" w:rsidP="00D77FCB">
            <w:pPr>
              <w:rPr>
                <w:rFonts w:eastAsia="Lucida Sans Unicode"/>
              </w:rPr>
            </w:pPr>
            <w:r>
              <w:rPr>
                <w:rFonts w:eastAsia="Lucida Sans Unicode"/>
              </w:rPr>
              <w:t>Other</w:t>
            </w:r>
          </w:p>
        </w:tc>
        <w:tc>
          <w:tcPr>
            <w:tcW w:w="6535" w:type="dxa"/>
            <w:tcBorders>
              <w:top w:val="single" w:sz="1" w:space="0" w:color="000000"/>
              <w:left w:val="single" w:sz="1" w:space="0" w:color="000000"/>
              <w:bottom w:val="single" w:sz="1" w:space="0" w:color="000000"/>
              <w:right w:val="single" w:sz="1" w:space="0" w:color="000000"/>
            </w:tcBorders>
            <w:tcMar>
              <w:top w:w="14" w:type="dxa"/>
              <w:left w:w="43" w:type="dxa"/>
              <w:right w:w="43" w:type="dxa"/>
            </w:tcMar>
          </w:tcPr>
          <w:p w14:paraId="781E6509" w14:textId="77777777" w:rsidR="006A6C6E" w:rsidRDefault="00875CE7" w:rsidP="00D77FCB">
            <w:pPr>
              <w:rPr>
                <w:rFonts w:eastAsia="Lucida Sans Unicode"/>
              </w:rPr>
            </w:pPr>
            <w:r>
              <w:rPr>
                <w:rFonts w:eastAsia="Lucida Sans Unicode"/>
              </w:rPr>
              <w:t xml:space="preserve">Other roles in the organization, such as the information system security officer (ISSO) and system administrator may also have specific CM responsibilities. Once the extent of these responsibilities is determined, they are documented in the CMP for the system.   </w:t>
            </w:r>
          </w:p>
        </w:tc>
      </w:tr>
    </w:tbl>
    <w:p w14:paraId="2A1C6B2C" w14:textId="77777777" w:rsidR="006A6C6E" w:rsidRPr="00032160" w:rsidRDefault="00875CE7" w:rsidP="00D77FCB">
      <w:pPr>
        <w:pStyle w:val="Subtitle"/>
      </w:pPr>
      <w:r w:rsidRPr="00032160">
        <w:t>Table 2-1:  Configuration Management Roles and Responsibilities</w:t>
      </w:r>
    </w:p>
    <w:p w14:paraId="07FEC8EA" w14:textId="59AAD803" w:rsidR="003F4C71" w:rsidRPr="00380178" w:rsidRDefault="003F4C71" w:rsidP="003F4C71">
      <w:pPr>
        <w:pStyle w:val="Heading1"/>
        <w:rPr>
          <w:rFonts w:eastAsia="Arial" w:cs="Times New Roman"/>
          <w:b w:val="0"/>
          <w:bCs w:val="0"/>
          <w:spacing w:val="-1"/>
          <w:szCs w:val="28"/>
        </w:rPr>
      </w:pPr>
      <w:bookmarkStart w:id="15" w:name="_Toc70337408"/>
      <w:r>
        <w:rPr>
          <w:rFonts w:eastAsia="Arial" w:cs="Times New Roman"/>
          <w:spacing w:val="-1"/>
          <w:szCs w:val="28"/>
        </w:rPr>
        <w:t>3.0 Configuration Management</w:t>
      </w:r>
      <w:bookmarkEnd w:id="15"/>
    </w:p>
    <w:p w14:paraId="546E7806" w14:textId="7C77545A" w:rsidR="003F4C71" w:rsidRDefault="003F4C71" w:rsidP="003F4C71">
      <w:pPr>
        <w:pStyle w:val="ListParagraph"/>
        <w:ind w:left="0"/>
        <w:rPr>
          <w:rFonts w:cs="Times New Roman"/>
        </w:rPr>
      </w:pPr>
      <w:r>
        <w:rPr>
          <w:rFonts w:cs="Times New Roman"/>
        </w:rPr>
        <w:t>Our configuration management process is designed to keep up-to-date information about our assets and the component parts of the IT services we manage.  The process ensures that accurate and reliable information about our assets are available when and where it is needed.  All configuration changes will go through our Change Management process.  ServiceNow (SNOW) will be our repository for housing all our documentation. Patches that are applied will be stored in SNOW unless the file is greater than 100MB.  Those patches will need to be stored in a secure cloud storage bucket.  As part of our improvement efforts, we shall conduct quarterly reviews of all configuration changes made.</w:t>
      </w:r>
    </w:p>
    <w:p w14:paraId="597EF965" w14:textId="77777777" w:rsidR="003F4C71" w:rsidRPr="00380178" w:rsidRDefault="003F4C71" w:rsidP="003F4C71">
      <w:pPr>
        <w:pStyle w:val="ListParagraph"/>
        <w:ind w:left="0"/>
        <w:rPr>
          <w:rFonts w:cs="Times New Roman"/>
          <w:b/>
          <w:bCs/>
        </w:rPr>
      </w:pPr>
      <w:r w:rsidRPr="00367FC4">
        <w:rPr>
          <w:rFonts w:cs="Times New Roman"/>
          <w:b/>
          <w:bCs/>
        </w:rPr>
        <w:t>Version control</w:t>
      </w:r>
    </w:p>
    <w:p w14:paraId="1F4850E7" w14:textId="41B0D6CA" w:rsidR="006A6C6E" w:rsidRPr="006923E5" w:rsidRDefault="003F4C71" w:rsidP="006923E5">
      <w:pPr>
        <w:pStyle w:val="ListParagraph"/>
        <w:ind w:left="0"/>
        <w:rPr>
          <w:rFonts w:cs="Times New Roman"/>
        </w:rPr>
      </w:pPr>
      <w:r>
        <w:rPr>
          <w:rFonts w:cs="Times New Roman"/>
        </w:rPr>
        <w:lastRenderedPageBreak/>
        <w:t>The version control process will enable our team to track and manage different versions (or drafts) of a document so that everyone is aware of its current iteration.  Users editing a document are required to update the Revision History table at the beginning of the document.  Please be sure to enter the necessary information in the required fields so that everyone is aware of the changes that were made.  When saving a new document, please be sure to use the approved NOC-nomenclature.  If saving an existing document, please update the version.</w:t>
      </w:r>
    </w:p>
    <w:p w14:paraId="34546032" w14:textId="19502B7B" w:rsidR="006A6C6E" w:rsidRPr="00032160" w:rsidRDefault="003F4C71" w:rsidP="00D77FCB">
      <w:pPr>
        <w:pStyle w:val="Heading1"/>
      </w:pPr>
      <w:bookmarkStart w:id="16" w:name="_Toc340766888"/>
      <w:bookmarkStart w:id="17" w:name="_Toc70337409"/>
      <w:r>
        <w:t>4</w:t>
      </w:r>
      <w:r w:rsidR="00875CE7">
        <w:t xml:space="preserve">.0 </w:t>
      </w:r>
      <w:r w:rsidR="00875CE7" w:rsidRPr="00032160">
        <w:t>COMMUNICATIONS</w:t>
      </w:r>
      <w:bookmarkEnd w:id="16"/>
      <w:bookmarkEnd w:id="17"/>
    </w:p>
    <w:p w14:paraId="15640755" w14:textId="666252C1" w:rsidR="006A6C6E" w:rsidRDefault="00875CE7" w:rsidP="003F4C71">
      <w:r>
        <w:t xml:space="preserve">The communications section discusses the methods used to share information regarding CM (such as upgrades, application changes, technical notices, version control, and so on) within the organization. This section addresses items such as who has access to the information and how, when, and what type of information is shared. </w:t>
      </w:r>
    </w:p>
    <w:p w14:paraId="3979FF40" w14:textId="42002521" w:rsidR="006A6C6E" w:rsidRPr="00032160" w:rsidRDefault="00380178" w:rsidP="00D77FCB">
      <w:pPr>
        <w:pStyle w:val="Heading1"/>
      </w:pPr>
      <w:bookmarkStart w:id="18" w:name="_Toc340766889"/>
      <w:bookmarkStart w:id="19" w:name="_Toc70337410"/>
      <w:r>
        <w:t>5</w:t>
      </w:r>
      <w:r w:rsidR="00875CE7" w:rsidRPr="00032160">
        <w:t>.0 CONFIGURATION CONTROL PROCESS</w:t>
      </w:r>
      <w:bookmarkEnd w:id="18"/>
      <w:bookmarkEnd w:id="19"/>
    </w:p>
    <w:p w14:paraId="3B5F98A3" w14:textId="382CE1DE" w:rsidR="006A6C6E" w:rsidRDefault="00875CE7" w:rsidP="00D77FCB">
      <w:bookmarkStart w:id="20" w:name="_Hlk70003143"/>
      <w:r>
        <w:t xml:space="preserve">This section identifies the processes/steps required to ensure that all changes to </w:t>
      </w:r>
      <w:r w:rsidR="008A1ED1">
        <w:t>D2C2</w:t>
      </w:r>
      <w:r>
        <w:rPr>
          <w:b/>
        </w:rPr>
        <w:t xml:space="preserve"> </w:t>
      </w:r>
      <w:r>
        <w:t>are properly requested, evaluated, and authorized. Processes provide detailed, step-by-step procedures for establishing, processing, tracking, and documenting changes.</w:t>
      </w:r>
    </w:p>
    <w:p w14:paraId="5D6F86EB" w14:textId="1E361A6E" w:rsidR="006A6C6E" w:rsidRDefault="00875CE7" w:rsidP="00D77FCB">
      <w:r>
        <w:t xml:space="preserve">The Configuration Control Process is critical to the </w:t>
      </w:r>
      <w:r w:rsidR="008A1ED1">
        <w:t>D2C2</w:t>
      </w:r>
      <w:r>
        <w:rPr>
          <w:b/>
        </w:rPr>
        <w:t xml:space="preserve"> </w:t>
      </w:r>
      <w:r>
        <w:t xml:space="preserve">because of the number of changes, revisions, upgrades, and modifications that it is expected to undergo throughout its life cycle. Thus, the effective management of changes requires a formal, documented, systematic process for requesting, evaluating, tracking, and approving changes to the system.  The figure below is an illustration of the Configuration Control Process currently in place. </w:t>
      </w:r>
    </w:p>
    <w:bookmarkEnd w:id="20"/>
    <w:p w14:paraId="1A97E02E" w14:textId="77777777" w:rsidR="006A6C6E" w:rsidRDefault="006A6C6E" w:rsidP="00D77FCB">
      <w:pPr>
        <w:rPr>
          <w:lang w:eastAsia="en-US"/>
        </w:rPr>
      </w:pPr>
    </w:p>
    <w:p w14:paraId="4F801363" w14:textId="1ADA5EFE" w:rsidR="006A6C6E" w:rsidRDefault="007E47B5" w:rsidP="00D77FCB">
      <w:pPr>
        <w:rPr>
          <w:lang w:eastAsia="en-US"/>
        </w:rPr>
      </w:pPr>
      <w:r w:rsidRPr="007E47B5">
        <w:rPr>
          <w:noProof/>
        </w:rPr>
        <w:drawing>
          <wp:inline distT="0" distB="0" distL="0" distR="0" wp14:anchorId="1122F27B" wp14:editId="45EDC72F">
            <wp:extent cx="1478478" cy="3123800"/>
            <wp:effectExtent l="0" t="0" r="762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91583" cy="3151488"/>
                    </a:xfrm>
                    <a:prstGeom prst="rect">
                      <a:avLst/>
                    </a:prstGeom>
                    <a:noFill/>
                    <a:ln>
                      <a:noFill/>
                    </a:ln>
                  </pic:spPr>
                </pic:pic>
              </a:graphicData>
            </a:graphic>
          </wp:inline>
        </w:drawing>
      </w:r>
    </w:p>
    <w:p w14:paraId="7F748C29" w14:textId="77777777" w:rsidR="006A6C6E" w:rsidRDefault="006A6C6E" w:rsidP="00D77FCB">
      <w:pPr>
        <w:rPr>
          <w:lang w:eastAsia="en-US"/>
        </w:rPr>
      </w:pPr>
    </w:p>
    <w:p w14:paraId="5A584E24" w14:textId="5DC6A889" w:rsidR="006A6C6E" w:rsidRDefault="00875CE7" w:rsidP="00D77FCB">
      <w:r>
        <w:t xml:space="preserve">The following sections provide detailed descriptions of the eight minimum steps that are included as part of the Configuration Control Process. </w:t>
      </w:r>
    </w:p>
    <w:p w14:paraId="08BAA0D6" w14:textId="1E3BD6CB" w:rsidR="006A6C6E" w:rsidRPr="00596EB5" w:rsidRDefault="00380178" w:rsidP="00D77FCB">
      <w:pPr>
        <w:pStyle w:val="Heading2"/>
      </w:pPr>
      <w:bookmarkStart w:id="21" w:name="_Toc340766890"/>
      <w:bookmarkStart w:id="22" w:name="_Toc70337411"/>
      <w:r>
        <w:lastRenderedPageBreak/>
        <w:t>5</w:t>
      </w:r>
      <w:r w:rsidR="00875CE7" w:rsidRPr="00596EB5">
        <w:t>.1 Step 1: Establish System Configuration Baseline</w:t>
      </w:r>
      <w:bookmarkEnd w:id="21"/>
      <w:bookmarkEnd w:id="22"/>
    </w:p>
    <w:p w14:paraId="7AB8D87A" w14:textId="6D89C0C1" w:rsidR="006A6C6E" w:rsidRDefault="00875CE7" w:rsidP="00D77FCB">
      <w:r>
        <w:t xml:space="preserve">The first step of the Configuration Control Process is to establish the System Configuration Baseline as a snapshot of the current design and functionality of the system, and to provide details regarding all software. The System Configuration Baseline includes identification of </w:t>
      </w:r>
      <w:r w:rsidR="009B1612">
        <w:t xml:space="preserve">all </w:t>
      </w:r>
      <w:r>
        <w:t xml:space="preserve">software applications that are currently being used in the production environment, and the specific configuration settings for each. If the system is not yet operational, the System Configuration Baseline reflects the current status of the system within the System Development Cycle (SDC). Specifically, the following items describe and/or identify the System Configuration Baseline: </w:t>
      </w:r>
    </w:p>
    <w:p w14:paraId="2055BD01" w14:textId="77777777" w:rsidR="006A6C6E" w:rsidRDefault="00875CE7" w:rsidP="00D77FCB">
      <w:pPr>
        <w:pStyle w:val="ListParagraph"/>
        <w:numPr>
          <w:ilvl w:val="0"/>
          <w:numId w:val="16"/>
        </w:numPr>
      </w:pPr>
      <w:r>
        <w:t>System Architecture</w:t>
      </w:r>
    </w:p>
    <w:p w14:paraId="14408C6F" w14:textId="77777777" w:rsidR="006A6C6E" w:rsidRDefault="00875CE7" w:rsidP="00D77FCB">
      <w:pPr>
        <w:pStyle w:val="ListParagraph"/>
        <w:numPr>
          <w:ilvl w:val="0"/>
          <w:numId w:val="16"/>
        </w:numPr>
      </w:pPr>
      <w:r>
        <w:t>System Characterization</w:t>
      </w:r>
    </w:p>
    <w:p w14:paraId="0B58333A" w14:textId="77777777" w:rsidR="006A6C6E" w:rsidRDefault="00875CE7" w:rsidP="00D77FCB">
      <w:pPr>
        <w:pStyle w:val="ListParagraph"/>
        <w:numPr>
          <w:ilvl w:val="0"/>
          <w:numId w:val="16"/>
        </w:numPr>
      </w:pPr>
      <w:r>
        <w:t>Hardware</w:t>
      </w:r>
    </w:p>
    <w:p w14:paraId="51B1F4B0" w14:textId="77777777" w:rsidR="006A6C6E" w:rsidRDefault="00875CE7" w:rsidP="00D77FCB">
      <w:pPr>
        <w:pStyle w:val="ListParagraph"/>
        <w:numPr>
          <w:ilvl w:val="0"/>
          <w:numId w:val="16"/>
        </w:numPr>
      </w:pPr>
      <w:r>
        <w:t>Software</w:t>
      </w:r>
    </w:p>
    <w:p w14:paraId="3304DBC1" w14:textId="77777777" w:rsidR="006A6C6E" w:rsidRDefault="00875CE7" w:rsidP="00D77FCB">
      <w:pPr>
        <w:pStyle w:val="ListParagraph"/>
        <w:numPr>
          <w:ilvl w:val="0"/>
          <w:numId w:val="16"/>
        </w:numPr>
      </w:pPr>
      <w:r>
        <w:t>System Library</w:t>
      </w:r>
    </w:p>
    <w:p w14:paraId="5C6F5075" w14:textId="77777777" w:rsidR="006A6C6E" w:rsidRDefault="00875CE7" w:rsidP="00D77FCB">
      <w:r>
        <w:t xml:space="preserve">This information may be collected from various system and/or security documentation. The amount of existing documentation may depend on where the system is within the SDC. </w:t>
      </w:r>
    </w:p>
    <w:p w14:paraId="356E6E13" w14:textId="77777777" w:rsidR="006A6C6E" w:rsidRDefault="006A6C6E" w:rsidP="00D77FCB">
      <w:pPr>
        <w:rPr>
          <w:lang w:eastAsia="en-US"/>
        </w:rPr>
      </w:pPr>
    </w:p>
    <w:p w14:paraId="68819303" w14:textId="74EDDE64" w:rsidR="006A6C6E" w:rsidRPr="00596EB5" w:rsidRDefault="00380178" w:rsidP="006A6C6E">
      <w:pPr>
        <w:pStyle w:val="Heading3"/>
      </w:pPr>
      <w:bookmarkStart w:id="23" w:name="_Toc340766891"/>
      <w:bookmarkStart w:id="24" w:name="_Toc70337412"/>
      <w:r>
        <w:t>5</w:t>
      </w:r>
      <w:r w:rsidR="00875CE7" w:rsidRPr="00596EB5">
        <w:t>.1.1 System Architecture</w:t>
      </w:r>
      <w:bookmarkEnd w:id="23"/>
      <w:bookmarkEnd w:id="24"/>
    </w:p>
    <w:p w14:paraId="4DF1B833" w14:textId="77777777" w:rsidR="006A6C6E" w:rsidRPr="00596EB5" w:rsidRDefault="006A6C6E" w:rsidP="00D77FCB">
      <w:pPr>
        <w:rPr>
          <w:rStyle w:val="BookTitle"/>
          <w:b w:val="0"/>
          <w:smallCaps w:val="0"/>
          <w:sz w:val="24"/>
          <w:szCs w:val="24"/>
        </w:rPr>
      </w:pPr>
    </w:p>
    <w:p w14:paraId="02C13151" w14:textId="6B9E0D0D" w:rsidR="009B1CF4" w:rsidRDefault="009B1CF4" w:rsidP="009B1CF4">
      <w:r>
        <w:t xml:space="preserve">A detailed and explicit definition of the system authorization boundary diagram is represented in </w:t>
      </w:r>
      <w:r>
        <w:fldChar w:fldCharType="begin"/>
      </w:r>
      <w:r>
        <w:instrText xml:space="preserve"> REF _Ref437333565 \h </w:instrText>
      </w:r>
      <w:r>
        <w:fldChar w:fldCharType="separate"/>
      </w:r>
      <w:r>
        <w:t xml:space="preserve">Figure </w:t>
      </w:r>
      <w:r>
        <w:rPr>
          <w:noProof/>
        </w:rPr>
        <w:t>9</w:t>
      </w:r>
      <w:r>
        <w:noBreakHyphen/>
      </w:r>
      <w:r>
        <w:rPr>
          <w:noProof/>
        </w:rPr>
        <w:t>1</w:t>
      </w:r>
      <w:r>
        <w:t xml:space="preserve"> </w:t>
      </w:r>
      <w:r w:rsidRPr="008D0B34">
        <w:t>Authorization Boundary Diagram</w:t>
      </w:r>
      <w:r>
        <w:fldChar w:fldCharType="end"/>
      </w:r>
      <w:r>
        <w:t xml:space="preserve"> below.</w:t>
      </w:r>
    </w:p>
    <w:p w14:paraId="296792FA" w14:textId="3F0D43BB" w:rsidR="009B1CF4" w:rsidRDefault="00DC46D6" w:rsidP="009B1CF4">
      <w:r w:rsidRPr="00DC46D6">
        <w:rPr>
          <w:noProof/>
        </w:rPr>
        <w:drawing>
          <wp:inline distT="0" distB="0" distL="0" distR="0" wp14:anchorId="7AEC259C" wp14:editId="515C72BC">
            <wp:extent cx="5943600" cy="3313430"/>
            <wp:effectExtent l="0" t="0" r="0" b="127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6"/>
                    <a:stretch>
                      <a:fillRect/>
                    </a:stretch>
                  </pic:blipFill>
                  <pic:spPr>
                    <a:xfrm>
                      <a:off x="0" y="0"/>
                      <a:ext cx="5943600" cy="3313430"/>
                    </a:xfrm>
                    <a:prstGeom prst="rect">
                      <a:avLst/>
                    </a:prstGeom>
                  </pic:spPr>
                </pic:pic>
              </a:graphicData>
            </a:graphic>
          </wp:inline>
        </w:drawing>
      </w:r>
    </w:p>
    <w:p w14:paraId="44377316" w14:textId="77777777" w:rsidR="00DC46D6" w:rsidRPr="009B1CF4" w:rsidRDefault="00DC46D6" w:rsidP="00DC46D6">
      <w:pPr>
        <w:pStyle w:val="Caption"/>
        <w:widowControl w:val="0"/>
        <w:spacing w:before="120"/>
        <w:jc w:val="center"/>
        <w:rPr>
          <w:color w:val="FF0000"/>
        </w:rPr>
      </w:pPr>
      <w:bookmarkStart w:id="25" w:name="_Ref437333565"/>
      <w:r w:rsidRPr="009B1CF4">
        <w:rPr>
          <w:color w:val="FF0000"/>
        </w:rPr>
        <w:t xml:space="preserve">Figure </w:t>
      </w:r>
      <w:r w:rsidRPr="009B1CF4">
        <w:rPr>
          <w:noProof/>
          <w:color w:val="FF0000"/>
        </w:rPr>
        <w:fldChar w:fldCharType="begin"/>
      </w:r>
      <w:r w:rsidRPr="009B1CF4">
        <w:rPr>
          <w:noProof/>
          <w:color w:val="FF0000"/>
        </w:rPr>
        <w:instrText xml:space="preserve"> STYLEREF 1 \s </w:instrText>
      </w:r>
      <w:r w:rsidRPr="009B1CF4">
        <w:rPr>
          <w:noProof/>
          <w:color w:val="FF0000"/>
        </w:rPr>
        <w:fldChar w:fldCharType="separate"/>
      </w:r>
      <w:r w:rsidRPr="009B1CF4">
        <w:rPr>
          <w:noProof/>
          <w:color w:val="FF0000"/>
        </w:rPr>
        <w:t>9</w:t>
      </w:r>
      <w:r w:rsidRPr="009B1CF4">
        <w:rPr>
          <w:noProof/>
          <w:color w:val="FF0000"/>
        </w:rPr>
        <w:fldChar w:fldCharType="end"/>
      </w:r>
      <w:r w:rsidRPr="009B1CF4">
        <w:rPr>
          <w:color w:val="FF0000"/>
        </w:rPr>
        <w:noBreakHyphen/>
      </w:r>
      <w:r w:rsidRPr="009B1CF4">
        <w:rPr>
          <w:noProof/>
          <w:color w:val="FF0000"/>
        </w:rPr>
        <w:fldChar w:fldCharType="begin"/>
      </w:r>
      <w:r w:rsidRPr="009B1CF4">
        <w:rPr>
          <w:noProof/>
          <w:color w:val="FF0000"/>
        </w:rPr>
        <w:instrText xml:space="preserve"> SEQ Figure \* ARABIC \s 1 </w:instrText>
      </w:r>
      <w:r w:rsidRPr="009B1CF4">
        <w:rPr>
          <w:noProof/>
          <w:color w:val="FF0000"/>
        </w:rPr>
        <w:fldChar w:fldCharType="separate"/>
      </w:r>
      <w:r w:rsidRPr="009B1CF4">
        <w:rPr>
          <w:noProof/>
          <w:color w:val="FF0000"/>
        </w:rPr>
        <w:t>1</w:t>
      </w:r>
      <w:r w:rsidRPr="009B1CF4">
        <w:rPr>
          <w:noProof/>
          <w:color w:val="FF0000"/>
        </w:rPr>
        <w:fldChar w:fldCharType="end"/>
      </w:r>
      <w:r w:rsidRPr="009B1CF4">
        <w:rPr>
          <w:color w:val="FF0000"/>
        </w:rPr>
        <w:t xml:space="preserve"> Authorization Boundary Diagram</w:t>
      </w:r>
      <w:bookmarkEnd w:id="25"/>
    </w:p>
    <w:p w14:paraId="6CB11C82" w14:textId="1150DE3F" w:rsidR="006A6C6E" w:rsidRDefault="006A6C6E" w:rsidP="00D77FCB">
      <w:pPr>
        <w:rPr>
          <w:lang w:eastAsia="en-US"/>
        </w:rPr>
      </w:pPr>
    </w:p>
    <w:p w14:paraId="5769851B" w14:textId="77777777" w:rsidR="009B1CF4" w:rsidRDefault="009B1CF4" w:rsidP="00D77FCB">
      <w:pPr>
        <w:rPr>
          <w:lang w:eastAsia="en-US"/>
        </w:rPr>
      </w:pPr>
    </w:p>
    <w:p w14:paraId="619F8ACE" w14:textId="2A7100BD" w:rsidR="006A6C6E" w:rsidRPr="0080690B" w:rsidRDefault="00380178" w:rsidP="006A6C6E">
      <w:pPr>
        <w:pStyle w:val="Heading3"/>
      </w:pPr>
      <w:bookmarkStart w:id="26" w:name="_Toc340766892"/>
      <w:bookmarkStart w:id="27" w:name="_Toc70337413"/>
      <w:r>
        <w:t>5</w:t>
      </w:r>
      <w:r w:rsidR="00875CE7" w:rsidRPr="0080690B">
        <w:t>.1.2 System Characterization</w:t>
      </w:r>
      <w:bookmarkEnd w:id="26"/>
      <w:bookmarkEnd w:id="27"/>
    </w:p>
    <w:p w14:paraId="409CEA1C" w14:textId="77777777" w:rsidR="006A6C6E" w:rsidRPr="00596EB5" w:rsidRDefault="006A6C6E" w:rsidP="00D77FCB">
      <w:pPr>
        <w:rPr>
          <w:rStyle w:val="BookTitle"/>
          <w:b w:val="0"/>
          <w:smallCaps w:val="0"/>
          <w:sz w:val="24"/>
          <w:szCs w:val="24"/>
        </w:rPr>
      </w:pPr>
    </w:p>
    <w:p w14:paraId="5ECE15E0" w14:textId="77777777" w:rsidR="006A6C6E" w:rsidRDefault="00875CE7" w:rsidP="00D77FCB">
      <w:r>
        <w:t xml:space="preserve">Purpose and functionality of the system: </w:t>
      </w:r>
    </w:p>
    <w:p w14:paraId="232A2D2F" w14:textId="6C103DB7" w:rsidR="00670F66" w:rsidRDefault="00875CE7" w:rsidP="00D77FCB">
      <w:pPr>
        <w:pStyle w:val="ListParagraph"/>
        <w:numPr>
          <w:ilvl w:val="0"/>
          <w:numId w:val="25"/>
        </w:numPr>
      </w:pPr>
      <w:r>
        <w:t xml:space="preserve">Number of users: </w:t>
      </w:r>
      <w:r w:rsidR="00773BA3">
        <w:rPr>
          <w:i/>
          <w:iCs/>
        </w:rPr>
        <w:t xml:space="preserve">5000+  </w:t>
      </w:r>
    </w:p>
    <w:p w14:paraId="241432C0" w14:textId="3F490277" w:rsidR="00670F66" w:rsidRDefault="00875CE7" w:rsidP="00D77FCB">
      <w:pPr>
        <w:pStyle w:val="ListParagraph"/>
        <w:numPr>
          <w:ilvl w:val="0"/>
          <w:numId w:val="25"/>
        </w:numPr>
      </w:pPr>
      <w:r>
        <w:t xml:space="preserve">System criticality and information sensitivity levels: </w:t>
      </w:r>
      <w:r w:rsidR="003862B5">
        <w:rPr>
          <w:i/>
          <w:iCs/>
        </w:rPr>
        <w:t>Moderate Level</w:t>
      </w:r>
    </w:p>
    <w:p w14:paraId="35EBBEF3" w14:textId="178F3F20" w:rsidR="00670F66" w:rsidRDefault="00875CE7" w:rsidP="00D77FCB">
      <w:pPr>
        <w:pStyle w:val="ListParagraph"/>
        <w:numPr>
          <w:ilvl w:val="0"/>
          <w:numId w:val="25"/>
        </w:numPr>
      </w:pPr>
      <w:r>
        <w:t xml:space="preserve">System confidentiality, integrity, and availability levels: </w:t>
      </w:r>
      <w:r w:rsidR="00991848">
        <w:rPr>
          <w:i/>
          <w:iCs/>
        </w:rPr>
        <w:t>Confidentiality- Moderate (M), Integrity (M), and Availability (M).</w:t>
      </w:r>
    </w:p>
    <w:p w14:paraId="300949E5" w14:textId="3BE7C841" w:rsidR="00670F66" w:rsidRDefault="00875CE7" w:rsidP="00D77FCB">
      <w:pPr>
        <w:pStyle w:val="ListParagraph"/>
        <w:numPr>
          <w:ilvl w:val="0"/>
          <w:numId w:val="25"/>
        </w:numPr>
      </w:pPr>
      <w:r>
        <w:t xml:space="preserve">Type of data that is processed by or stored in the system: </w:t>
      </w:r>
      <w:r w:rsidR="00773BA3">
        <w:rPr>
          <w:i/>
          <w:iCs/>
        </w:rPr>
        <w:t>Protected Health Information (PHI) and Personally identifiable information</w:t>
      </w:r>
      <w:r w:rsidR="00D375D8">
        <w:rPr>
          <w:i/>
          <w:iCs/>
        </w:rPr>
        <w:t xml:space="preserve"> (PII). </w:t>
      </w:r>
    </w:p>
    <w:p w14:paraId="6F6492F5" w14:textId="77777777" w:rsidR="006A6C6E" w:rsidRDefault="006A6C6E" w:rsidP="00D77FCB">
      <w:pPr>
        <w:rPr>
          <w:lang w:eastAsia="en-US"/>
        </w:rPr>
      </w:pPr>
    </w:p>
    <w:p w14:paraId="45F9E6A9" w14:textId="62BD3B4C" w:rsidR="006A6C6E" w:rsidRPr="00A02713" w:rsidRDefault="00380178" w:rsidP="006A6C6E">
      <w:pPr>
        <w:pStyle w:val="Heading3"/>
      </w:pPr>
      <w:bookmarkStart w:id="28" w:name="_Toc340766894"/>
      <w:bookmarkStart w:id="29" w:name="_Toc70337414"/>
      <w:r>
        <w:t>5</w:t>
      </w:r>
      <w:r w:rsidR="00875CE7" w:rsidRPr="00A02713">
        <w:t>.1.4 Software</w:t>
      </w:r>
      <w:bookmarkEnd w:id="28"/>
      <w:bookmarkEnd w:id="29"/>
    </w:p>
    <w:p w14:paraId="1F12BA43" w14:textId="77777777" w:rsidR="006A6C6E" w:rsidRPr="00596EB5" w:rsidRDefault="006A6C6E" w:rsidP="00D77FCB">
      <w:pPr>
        <w:rPr>
          <w:rStyle w:val="BookTitle"/>
          <w:b w:val="0"/>
          <w:smallCaps w:val="0"/>
          <w:sz w:val="24"/>
          <w:szCs w:val="24"/>
        </w:rPr>
      </w:pPr>
    </w:p>
    <w:tbl>
      <w:tblPr>
        <w:tblW w:w="5000" w:type="pct"/>
        <w:jc w:val="center"/>
        <w:tblBorders>
          <w:top w:val="outset" w:sz="6" w:space="0" w:color="auto"/>
          <w:left w:val="outset" w:sz="6" w:space="0" w:color="auto"/>
          <w:bottom w:val="outset" w:sz="6" w:space="0" w:color="auto"/>
          <w:right w:val="outset" w:sz="6" w:space="0" w:color="auto"/>
          <w:insideH w:val="nil"/>
          <w:insideV w:val="nil"/>
        </w:tblBorders>
        <w:tblCellMar>
          <w:left w:w="0" w:type="dxa"/>
          <w:right w:w="0" w:type="dxa"/>
        </w:tblCellMar>
        <w:tblLook w:val="04A0" w:firstRow="1" w:lastRow="0" w:firstColumn="1" w:lastColumn="0" w:noHBand="0" w:noVBand="1"/>
      </w:tblPr>
      <w:tblGrid>
        <w:gridCol w:w="1557"/>
        <w:gridCol w:w="1557"/>
        <w:gridCol w:w="1557"/>
        <w:gridCol w:w="1557"/>
        <w:gridCol w:w="1556"/>
        <w:gridCol w:w="1556"/>
      </w:tblGrid>
      <w:tr w:rsidR="00670F66" w14:paraId="18754555" w14:textId="77777777">
        <w:trPr>
          <w:jc w:val="center"/>
        </w:trPr>
        <w:tc>
          <w:tcPr>
            <w:tcW w:w="833" w:type="pct"/>
            <w:tcBorders>
              <w:top w:val="single" w:sz="8" w:space="0" w:color="000000"/>
              <w:left w:val="single" w:sz="8" w:space="0" w:color="000000"/>
              <w:bottom w:val="single" w:sz="8" w:space="0" w:color="000000"/>
              <w:right w:val="single" w:sz="8" w:space="0" w:color="000000"/>
            </w:tcBorders>
            <w:shd w:val="clear" w:color="auto" w:fill="BFBFBF"/>
            <w:vAlign w:val="center"/>
          </w:tcPr>
          <w:p w14:paraId="2C806027" w14:textId="77777777" w:rsidR="00670F66" w:rsidRDefault="00875CE7" w:rsidP="00D77FCB">
            <w:r>
              <w:t>Title (including acronym or nickname)</w:t>
            </w:r>
          </w:p>
        </w:tc>
        <w:tc>
          <w:tcPr>
            <w:tcW w:w="833" w:type="pct"/>
            <w:tcBorders>
              <w:top w:val="single" w:sz="8" w:space="0" w:color="000000"/>
              <w:left w:val="single" w:sz="8" w:space="0" w:color="000000"/>
              <w:bottom w:val="single" w:sz="8" w:space="0" w:color="000000"/>
              <w:right w:val="single" w:sz="8" w:space="0" w:color="000000"/>
            </w:tcBorders>
            <w:shd w:val="clear" w:color="auto" w:fill="BFBFBF"/>
            <w:vAlign w:val="center"/>
          </w:tcPr>
          <w:p w14:paraId="53F57A67" w14:textId="77777777" w:rsidR="00670F66" w:rsidRDefault="00875CE7" w:rsidP="00D77FCB">
            <w:r>
              <w:t>Version Number</w:t>
            </w:r>
          </w:p>
        </w:tc>
        <w:tc>
          <w:tcPr>
            <w:tcW w:w="833" w:type="pct"/>
            <w:tcBorders>
              <w:top w:val="single" w:sz="8" w:space="0" w:color="000000"/>
              <w:left w:val="single" w:sz="8" w:space="0" w:color="000000"/>
              <w:bottom w:val="single" w:sz="8" w:space="0" w:color="000000"/>
              <w:right w:val="single" w:sz="8" w:space="0" w:color="000000"/>
            </w:tcBorders>
            <w:shd w:val="clear" w:color="auto" w:fill="BFBFBF"/>
            <w:vAlign w:val="center"/>
          </w:tcPr>
          <w:p w14:paraId="0B65B124" w14:textId="77777777" w:rsidR="00670F66" w:rsidRDefault="00875CE7" w:rsidP="00D77FCB">
            <w:r>
              <w:t>Build Number, if appropriate</w:t>
            </w:r>
          </w:p>
        </w:tc>
        <w:tc>
          <w:tcPr>
            <w:tcW w:w="833" w:type="pct"/>
            <w:tcBorders>
              <w:top w:val="single" w:sz="8" w:space="0" w:color="000000"/>
              <w:left w:val="single" w:sz="8" w:space="0" w:color="000000"/>
              <w:bottom w:val="single" w:sz="8" w:space="0" w:color="000000"/>
              <w:right w:val="single" w:sz="8" w:space="0" w:color="000000"/>
            </w:tcBorders>
            <w:shd w:val="clear" w:color="auto" w:fill="BFBFBF"/>
            <w:vAlign w:val="center"/>
          </w:tcPr>
          <w:p w14:paraId="57495EE2" w14:textId="77777777" w:rsidR="00670F66" w:rsidRDefault="00875CE7" w:rsidP="00D77FCB">
            <w:r>
              <w:t>Media (such as 4mm tape, 8mm tape, CD ROM, and so on)</w:t>
            </w:r>
          </w:p>
        </w:tc>
        <w:tc>
          <w:tcPr>
            <w:tcW w:w="833" w:type="pct"/>
            <w:tcBorders>
              <w:top w:val="single" w:sz="8" w:space="0" w:color="000000"/>
              <w:left w:val="single" w:sz="8" w:space="0" w:color="000000"/>
              <w:bottom w:val="single" w:sz="8" w:space="0" w:color="000000"/>
              <w:right w:val="single" w:sz="8" w:space="0" w:color="000000"/>
            </w:tcBorders>
            <w:shd w:val="clear" w:color="auto" w:fill="BFBFBF"/>
            <w:vAlign w:val="center"/>
          </w:tcPr>
          <w:p w14:paraId="34C9F5C5" w14:textId="77777777" w:rsidR="00670F66" w:rsidRDefault="00875CE7" w:rsidP="00D77FCB">
            <w:r>
              <w:t xml:space="preserve">Hardware requirements necessary to run the software (such as available disk space, random access memory (RAM), network connections, and so on) </w:t>
            </w:r>
          </w:p>
        </w:tc>
        <w:tc>
          <w:tcPr>
            <w:tcW w:w="833" w:type="pct"/>
            <w:tcBorders>
              <w:top w:val="single" w:sz="8" w:space="0" w:color="000000"/>
              <w:left w:val="single" w:sz="8" w:space="0" w:color="000000"/>
              <w:bottom w:val="single" w:sz="8" w:space="0" w:color="000000"/>
              <w:right w:val="single" w:sz="8" w:space="0" w:color="000000"/>
            </w:tcBorders>
            <w:shd w:val="clear" w:color="auto" w:fill="BFBFBF"/>
            <w:vAlign w:val="center"/>
          </w:tcPr>
          <w:p w14:paraId="42E64F19" w14:textId="77777777" w:rsidR="00670F66" w:rsidRDefault="00875CE7" w:rsidP="00D77FCB">
            <w:r>
              <w:t xml:space="preserve">Control parameters (such as password policy, account lockout policy, requirements to change existing passwords, audit policy, user rights assignments, event log policy, restricted groups, system services settings, file permissions settings, and so on) </w:t>
            </w:r>
          </w:p>
        </w:tc>
      </w:tr>
      <w:tr w:rsidR="00670F66" w14:paraId="70E0346C" w14:textId="77777777">
        <w:trPr>
          <w:jc w:val="center"/>
        </w:trPr>
        <w:tc>
          <w:tcPr>
            <w:tcW w:w="0" w:type="auto"/>
            <w:tcBorders>
              <w:top w:val="single" w:sz="8" w:space="0" w:color="000000"/>
              <w:left w:val="single" w:sz="8" w:space="0" w:color="000000"/>
              <w:bottom w:val="single" w:sz="8" w:space="0" w:color="000000"/>
              <w:right w:val="single" w:sz="8" w:space="0" w:color="000000"/>
            </w:tcBorders>
            <w:vAlign w:val="center"/>
          </w:tcPr>
          <w:p w14:paraId="65F179C9" w14:textId="77777777" w:rsidR="00670F66" w:rsidRDefault="00670F66" w:rsidP="00D77FCB"/>
        </w:tc>
        <w:tc>
          <w:tcPr>
            <w:tcW w:w="0" w:type="auto"/>
            <w:tcBorders>
              <w:top w:val="single" w:sz="8" w:space="0" w:color="000000"/>
              <w:left w:val="single" w:sz="8" w:space="0" w:color="000000"/>
              <w:bottom w:val="single" w:sz="8" w:space="0" w:color="000000"/>
              <w:right w:val="single" w:sz="8" w:space="0" w:color="000000"/>
            </w:tcBorders>
            <w:vAlign w:val="center"/>
          </w:tcPr>
          <w:p w14:paraId="7BD9FECA" w14:textId="77777777" w:rsidR="00670F66" w:rsidRDefault="00670F66" w:rsidP="00D77FCB"/>
        </w:tc>
        <w:tc>
          <w:tcPr>
            <w:tcW w:w="0" w:type="auto"/>
            <w:tcBorders>
              <w:top w:val="single" w:sz="8" w:space="0" w:color="000000"/>
              <w:left w:val="single" w:sz="8" w:space="0" w:color="000000"/>
              <w:bottom w:val="single" w:sz="8" w:space="0" w:color="000000"/>
              <w:right w:val="single" w:sz="8" w:space="0" w:color="000000"/>
            </w:tcBorders>
            <w:vAlign w:val="center"/>
          </w:tcPr>
          <w:p w14:paraId="7510855D" w14:textId="77777777" w:rsidR="00670F66" w:rsidRDefault="00670F66" w:rsidP="00D77FCB"/>
        </w:tc>
        <w:tc>
          <w:tcPr>
            <w:tcW w:w="0" w:type="auto"/>
            <w:tcBorders>
              <w:top w:val="single" w:sz="8" w:space="0" w:color="000000"/>
              <w:left w:val="single" w:sz="8" w:space="0" w:color="000000"/>
              <w:bottom w:val="single" w:sz="8" w:space="0" w:color="000000"/>
              <w:right w:val="single" w:sz="8" w:space="0" w:color="000000"/>
            </w:tcBorders>
            <w:vAlign w:val="center"/>
          </w:tcPr>
          <w:p w14:paraId="15D935E7" w14:textId="77777777" w:rsidR="00670F66" w:rsidRDefault="00670F66" w:rsidP="00D77FCB"/>
        </w:tc>
        <w:tc>
          <w:tcPr>
            <w:tcW w:w="0" w:type="auto"/>
            <w:tcBorders>
              <w:top w:val="single" w:sz="8" w:space="0" w:color="000000"/>
              <w:left w:val="single" w:sz="8" w:space="0" w:color="000000"/>
              <w:bottom w:val="single" w:sz="8" w:space="0" w:color="000000"/>
              <w:right w:val="single" w:sz="8" w:space="0" w:color="000000"/>
            </w:tcBorders>
            <w:vAlign w:val="center"/>
          </w:tcPr>
          <w:p w14:paraId="48F58ECC" w14:textId="77777777" w:rsidR="00670F66" w:rsidRDefault="00670F66" w:rsidP="00D77FCB"/>
        </w:tc>
        <w:tc>
          <w:tcPr>
            <w:tcW w:w="0" w:type="auto"/>
            <w:tcBorders>
              <w:top w:val="single" w:sz="8" w:space="0" w:color="000000"/>
              <w:left w:val="single" w:sz="8" w:space="0" w:color="000000"/>
              <w:bottom w:val="single" w:sz="8" w:space="0" w:color="000000"/>
              <w:right w:val="single" w:sz="8" w:space="0" w:color="000000"/>
            </w:tcBorders>
            <w:vAlign w:val="center"/>
          </w:tcPr>
          <w:p w14:paraId="0F740493" w14:textId="77777777" w:rsidR="00670F66" w:rsidRDefault="00670F66" w:rsidP="00D77FCB"/>
        </w:tc>
      </w:tr>
    </w:tbl>
    <w:p w14:paraId="6447F5D7" w14:textId="77777777" w:rsidR="006A6C6E" w:rsidRDefault="006A6C6E" w:rsidP="00D77FCB">
      <w:pPr>
        <w:rPr>
          <w:lang w:eastAsia="en-US"/>
        </w:rPr>
      </w:pPr>
    </w:p>
    <w:p w14:paraId="37AF1472" w14:textId="4E0AF334" w:rsidR="006A6C6E" w:rsidRDefault="00380178" w:rsidP="006A6C6E">
      <w:pPr>
        <w:pStyle w:val="Heading3"/>
      </w:pPr>
      <w:bookmarkStart w:id="30" w:name="_Toc340766895"/>
      <w:bookmarkStart w:id="31" w:name="_Toc70337415"/>
      <w:r>
        <w:lastRenderedPageBreak/>
        <w:t>5</w:t>
      </w:r>
      <w:r w:rsidR="00875CE7">
        <w:t>.1.5 System Library</w:t>
      </w:r>
      <w:bookmarkEnd w:id="30"/>
      <w:bookmarkEnd w:id="31"/>
    </w:p>
    <w:p w14:paraId="52B01D00" w14:textId="2DF154B9" w:rsidR="006A6C6E" w:rsidRPr="00A02713" w:rsidRDefault="00380178" w:rsidP="00D77FCB">
      <w:pPr>
        <w:pStyle w:val="Heading4"/>
      </w:pPr>
      <w:r>
        <w:t>5</w:t>
      </w:r>
      <w:r w:rsidR="00875CE7">
        <w:t>.1.5.1 System Documentation and Supporting Information</w:t>
      </w:r>
    </w:p>
    <w:p w14:paraId="49555CB2" w14:textId="77777777" w:rsidR="006A6C6E" w:rsidRDefault="006A6C6E" w:rsidP="00D77FCB">
      <w:pPr>
        <w:rPr>
          <w:rStyle w:val="BookTitle"/>
          <w:b w:val="0"/>
          <w:smallCaps w:val="0"/>
          <w:sz w:val="24"/>
          <w:szCs w:val="24"/>
        </w:rPr>
      </w:pPr>
    </w:p>
    <w:p w14:paraId="6AD1EE61" w14:textId="77777777" w:rsidR="006A6C6E" w:rsidRDefault="00875CE7" w:rsidP="00D77FCB">
      <w:r>
        <w:t xml:space="preserve">The following system documentation was used to establish the System Configuration Baseline: </w:t>
      </w:r>
    </w:p>
    <w:tbl>
      <w:tblPr>
        <w:tblW w:w="5000" w:type="pct"/>
        <w:jc w:val="center"/>
        <w:tblBorders>
          <w:top w:val="outset" w:sz="6" w:space="0" w:color="auto"/>
          <w:left w:val="outset" w:sz="6" w:space="0" w:color="auto"/>
          <w:bottom w:val="outset" w:sz="6" w:space="0" w:color="auto"/>
          <w:right w:val="outset" w:sz="6" w:space="0" w:color="auto"/>
          <w:insideH w:val="nil"/>
          <w:insideV w:val="nil"/>
        </w:tblBorders>
        <w:tblCellMar>
          <w:left w:w="0" w:type="dxa"/>
          <w:right w:w="0" w:type="dxa"/>
        </w:tblCellMar>
        <w:tblLook w:val="04A0" w:firstRow="1" w:lastRow="0" w:firstColumn="1" w:lastColumn="0" w:noHBand="0" w:noVBand="1"/>
      </w:tblPr>
      <w:tblGrid>
        <w:gridCol w:w="3495"/>
        <w:gridCol w:w="1175"/>
        <w:gridCol w:w="1175"/>
        <w:gridCol w:w="3495"/>
      </w:tblGrid>
      <w:tr w:rsidR="00670F66" w14:paraId="79D7E284" w14:textId="77777777">
        <w:trPr>
          <w:jc w:val="center"/>
        </w:trPr>
        <w:tc>
          <w:tcPr>
            <w:tcW w:w="1860" w:type="pct"/>
            <w:tcBorders>
              <w:top w:val="single" w:sz="8" w:space="0" w:color="000000"/>
              <w:left w:val="single" w:sz="8" w:space="0" w:color="000000"/>
              <w:bottom w:val="single" w:sz="8" w:space="0" w:color="000000"/>
              <w:right w:val="single" w:sz="8" w:space="0" w:color="000000"/>
            </w:tcBorders>
            <w:shd w:val="clear" w:color="auto" w:fill="BFBFBF"/>
            <w:vAlign w:val="center"/>
          </w:tcPr>
          <w:p w14:paraId="12B2F7A7" w14:textId="77777777" w:rsidR="00670F66" w:rsidRDefault="00875CE7" w:rsidP="00D77FCB">
            <w:r>
              <w:t>Title</w:t>
            </w:r>
          </w:p>
        </w:tc>
        <w:tc>
          <w:tcPr>
            <w:tcW w:w="625" w:type="pct"/>
            <w:tcBorders>
              <w:top w:val="single" w:sz="8" w:space="0" w:color="000000"/>
              <w:left w:val="single" w:sz="8" w:space="0" w:color="000000"/>
              <w:bottom w:val="single" w:sz="8" w:space="0" w:color="000000"/>
              <w:right w:val="single" w:sz="8" w:space="0" w:color="000000"/>
            </w:tcBorders>
            <w:shd w:val="clear" w:color="auto" w:fill="BFBFBF"/>
            <w:vAlign w:val="center"/>
          </w:tcPr>
          <w:p w14:paraId="76D3713F" w14:textId="77777777" w:rsidR="00670F66" w:rsidRDefault="00875CE7" w:rsidP="00D77FCB">
            <w:r>
              <w:t>Publication Date</w:t>
            </w:r>
          </w:p>
        </w:tc>
        <w:tc>
          <w:tcPr>
            <w:tcW w:w="625" w:type="pct"/>
            <w:tcBorders>
              <w:top w:val="single" w:sz="8" w:space="0" w:color="000000"/>
              <w:left w:val="single" w:sz="8" w:space="0" w:color="000000"/>
              <w:bottom w:val="single" w:sz="8" w:space="0" w:color="000000"/>
              <w:right w:val="single" w:sz="8" w:space="0" w:color="000000"/>
            </w:tcBorders>
            <w:shd w:val="clear" w:color="auto" w:fill="BFBFBF"/>
            <w:vAlign w:val="center"/>
          </w:tcPr>
          <w:p w14:paraId="28AC64D7" w14:textId="77777777" w:rsidR="00670F66" w:rsidRDefault="00875CE7" w:rsidP="00D77FCB">
            <w:r>
              <w:t>Version Number</w:t>
            </w:r>
          </w:p>
        </w:tc>
        <w:tc>
          <w:tcPr>
            <w:tcW w:w="1860" w:type="pct"/>
            <w:tcBorders>
              <w:top w:val="single" w:sz="8" w:space="0" w:color="000000"/>
              <w:left w:val="single" w:sz="8" w:space="0" w:color="000000"/>
              <w:bottom w:val="single" w:sz="8" w:space="0" w:color="000000"/>
              <w:right w:val="single" w:sz="8" w:space="0" w:color="000000"/>
            </w:tcBorders>
            <w:shd w:val="clear" w:color="auto" w:fill="BFBFBF"/>
            <w:vAlign w:val="center"/>
          </w:tcPr>
          <w:p w14:paraId="78A555C2" w14:textId="77777777" w:rsidR="00670F66" w:rsidRDefault="00875CE7" w:rsidP="00D77FCB">
            <w:r>
              <w:t xml:space="preserve">Revision Date </w:t>
            </w:r>
          </w:p>
        </w:tc>
      </w:tr>
      <w:tr w:rsidR="00670F66" w14:paraId="5C9A3A32" w14:textId="77777777">
        <w:trPr>
          <w:jc w:val="center"/>
        </w:trPr>
        <w:tc>
          <w:tcPr>
            <w:tcW w:w="0" w:type="auto"/>
            <w:tcBorders>
              <w:top w:val="single" w:sz="8" w:space="0" w:color="000000"/>
              <w:left w:val="single" w:sz="8" w:space="0" w:color="000000"/>
              <w:bottom w:val="single" w:sz="8" w:space="0" w:color="000000"/>
              <w:right w:val="single" w:sz="8" w:space="0" w:color="000000"/>
            </w:tcBorders>
            <w:vAlign w:val="center"/>
          </w:tcPr>
          <w:p w14:paraId="6A19E9A5" w14:textId="77777777" w:rsidR="00670F66" w:rsidRDefault="00670F66" w:rsidP="00D77FCB"/>
        </w:tc>
        <w:tc>
          <w:tcPr>
            <w:tcW w:w="0" w:type="auto"/>
            <w:tcBorders>
              <w:top w:val="single" w:sz="8" w:space="0" w:color="000000"/>
              <w:left w:val="single" w:sz="8" w:space="0" w:color="000000"/>
              <w:bottom w:val="single" w:sz="8" w:space="0" w:color="000000"/>
              <w:right w:val="single" w:sz="8" w:space="0" w:color="000000"/>
            </w:tcBorders>
            <w:vAlign w:val="center"/>
          </w:tcPr>
          <w:p w14:paraId="7F255D58" w14:textId="77777777" w:rsidR="00670F66" w:rsidRDefault="00670F66" w:rsidP="00D77FCB"/>
        </w:tc>
        <w:tc>
          <w:tcPr>
            <w:tcW w:w="0" w:type="auto"/>
            <w:tcBorders>
              <w:top w:val="single" w:sz="8" w:space="0" w:color="000000"/>
              <w:left w:val="single" w:sz="8" w:space="0" w:color="000000"/>
              <w:bottom w:val="single" w:sz="8" w:space="0" w:color="000000"/>
              <w:right w:val="single" w:sz="8" w:space="0" w:color="000000"/>
            </w:tcBorders>
            <w:vAlign w:val="center"/>
          </w:tcPr>
          <w:p w14:paraId="577AE337" w14:textId="77777777" w:rsidR="00670F66" w:rsidRDefault="00670F66" w:rsidP="00D77FCB"/>
        </w:tc>
        <w:tc>
          <w:tcPr>
            <w:tcW w:w="0" w:type="auto"/>
            <w:tcBorders>
              <w:top w:val="single" w:sz="8" w:space="0" w:color="000000"/>
              <w:left w:val="single" w:sz="8" w:space="0" w:color="000000"/>
              <w:bottom w:val="single" w:sz="8" w:space="0" w:color="000000"/>
              <w:right w:val="single" w:sz="8" w:space="0" w:color="000000"/>
            </w:tcBorders>
            <w:vAlign w:val="center"/>
          </w:tcPr>
          <w:p w14:paraId="206BA4B3" w14:textId="77777777" w:rsidR="00670F66" w:rsidRDefault="00670F66" w:rsidP="00D77FCB"/>
        </w:tc>
      </w:tr>
    </w:tbl>
    <w:p w14:paraId="23B781D5" w14:textId="77777777" w:rsidR="006A6C6E" w:rsidRDefault="006A6C6E" w:rsidP="00D77FCB"/>
    <w:p w14:paraId="51FC90E9" w14:textId="67370360" w:rsidR="006A6C6E" w:rsidRPr="00ED198E" w:rsidRDefault="00380178" w:rsidP="00D77FCB">
      <w:pPr>
        <w:pStyle w:val="Heading4"/>
      </w:pPr>
      <w:r>
        <w:t>5</w:t>
      </w:r>
      <w:r w:rsidR="00875CE7" w:rsidRPr="00ED198E">
        <w:t>.1.5.2 CM Library</w:t>
      </w:r>
    </w:p>
    <w:p w14:paraId="6790ECC1" w14:textId="00B0D293" w:rsidR="00146864" w:rsidRPr="00A8358D" w:rsidRDefault="00875CE7" w:rsidP="00146864">
      <w:r w:rsidRPr="009B1612">
        <w:t xml:space="preserve">The CM library contains all CM-related documentation (such as change request (CR) forms, security impact assessment forms, and CR status logs, and so on). The CM Manager is responsible for maintaining the CM library to ensure that all documents regarding system changes are stored in an orderly manner, and copies are provided to authorized persons, when necessary.  Due to the complex nature of the </w:t>
      </w:r>
      <w:r w:rsidR="008A1ED1" w:rsidRPr="009B1612">
        <w:t>D2C2</w:t>
      </w:r>
      <w:r w:rsidR="00BE0D44" w:rsidRPr="009B1612">
        <w:t xml:space="preserve"> </w:t>
      </w:r>
      <w:r w:rsidRPr="009B1612">
        <w:t>and frequency of updates and changes, the CM manager has delegated some responsibilities to a CM librarian, who is generally responsible for storing, retrieving, and distributing library materials.</w:t>
      </w:r>
    </w:p>
    <w:p w14:paraId="2923C7DB" w14:textId="60ED3299" w:rsidR="006A6C6E" w:rsidRDefault="00380178" w:rsidP="00D77FCB">
      <w:pPr>
        <w:pStyle w:val="Heading2"/>
      </w:pPr>
      <w:bookmarkStart w:id="32" w:name="_Toc340766896"/>
      <w:bookmarkStart w:id="33" w:name="_Toc70337416"/>
      <w:r>
        <w:t>5</w:t>
      </w:r>
      <w:r w:rsidR="00875CE7">
        <w:t>.</w:t>
      </w:r>
      <w:r w:rsidR="00903927">
        <w:t>3</w:t>
      </w:r>
      <w:r w:rsidR="00875CE7">
        <w:t xml:space="preserve"> Step 2: Identify Change and Complete Change Request Form</w:t>
      </w:r>
      <w:bookmarkEnd w:id="32"/>
      <w:bookmarkEnd w:id="33"/>
    </w:p>
    <w:p w14:paraId="7128E375" w14:textId="25F4F401" w:rsidR="006A6C6E" w:rsidRDefault="00875CE7" w:rsidP="00D77FCB">
      <w:r>
        <w:t xml:space="preserve">To initiate a change, the need for that change is identified and other relevant information </w:t>
      </w:r>
      <w:r w:rsidRPr="005A0231">
        <w:rPr>
          <w:iCs/>
        </w:rPr>
        <w:t>such as what type of change it is, why the change is necessary, and how the change may be implemented</w:t>
      </w:r>
      <w:r w:rsidR="005A0231">
        <w:rPr>
          <w:i/>
        </w:rPr>
        <w:t xml:space="preserve"> </w:t>
      </w:r>
      <w:r>
        <w:t>is collected.</w:t>
      </w:r>
      <w:r w:rsidR="005A0231">
        <w:t xml:space="preserve"> A change ticket is opened in ServiceNow with the needed information in the ticket. The ticket is monitored through the process of development</w:t>
      </w:r>
      <w:r w:rsidR="00D76E44">
        <w:t xml:space="preserve"> </w:t>
      </w:r>
      <w:r w:rsidR="005A0231">
        <w:t xml:space="preserve">and Production. </w:t>
      </w:r>
      <w:r>
        <w:t xml:space="preserve">Changes to the </w:t>
      </w:r>
      <w:r w:rsidR="008A1ED1">
        <w:t>D2C2</w:t>
      </w:r>
      <w:r>
        <w:rPr>
          <w:b/>
        </w:rPr>
        <w:t xml:space="preserve"> </w:t>
      </w:r>
      <w:r>
        <w:t xml:space="preserve">are categorized as: </w:t>
      </w:r>
    </w:p>
    <w:p w14:paraId="3AD2F0EC" w14:textId="0F08C596" w:rsidR="00311DB6" w:rsidRDefault="00875CE7" w:rsidP="00D77FCB">
      <w:r>
        <w:rPr>
          <w:b/>
        </w:rPr>
        <w:t>Emergency</w:t>
      </w:r>
      <w:r>
        <w:t xml:space="preserve"> - any change that is required to address safety or security issues </w:t>
      </w:r>
    </w:p>
    <w:p w14:paraId="6293BAE9" w14:textId="77777777" w:rsidR="006A6C6E" w:rsidRDefault="00875CE7" w:rsidP="00D77FCB">
      <w:r>
        <w:rPr>
          <w:b/>
        </w:rPr>
        <w:t>Major</w:t>
      </w:r>
      <w:r>
        <w:t xml:space="preserve"> - any change that requires more than 120 hours of development support </w:t>
      </w:r>
    </w:p>
    <w:p w14:paraId="58766E16" w14:textId="77777777" w:rsidR="006A6C6E" w:rsidRDefault="00875CE7" w:rsidP="00D77FCB">
      <w:r>
        <w:rPr>
          <w:b/>
        </w:rPr>
        <w:t>Minor</w:t>
      </w:r>
      <w:r>
        <w:t xml:space="preserve"> - any change that requires less than 120 hours of development support </w:t>
      </w:r>
    </w:p>
    <w:p w14:paraId="526A1BFB" w14:textId="77777777" w:rsidR="006A6C6E" w:rsidRDefault="00875CE7" w:rsidP="00D77FCB">
      <w:r>
        <w:rPr>
          <w:b/>
        </w:rPr>
        <w:t>Optional</w:t>
      </w:r>
      <w:r>
        <w:t xml:space="preserve"> - any change that is strictly "nice to have" but is not necessary to the function of the system </w:t>
      </w:r>
    </w:p>
    <w:p w14:paraId="4BC04BCB" w14:textId="77777777" w:rsidR="006A6C6E" w:rsidRDefault="006A6C6E" w:rsidP="00D77FCB"/>
    <w:p w14:paraId="2B287BE5" w14:textId="77777777" w:rsidR="006A6C6E" w:rsidRDefault="00875CE7" w:rsidP="00D77FCB">
      <w:r>
        <w:t xml:space="preserve">The CR form provides information such as title and description of the change, justification, timeframe, and the potential impact on security, including a signature from the approving security official. </w:t>
      </w:r>
    </w:p>
    <w:p w14:paraId="4B25CF2A" w14:textId="77777777" w:rsidR="006A6C6E" w:rsidRDefault="006A6C6E" w:rsidP="00D77FCB"/>
    <w:p w14:paraId="04896956" w14:textId="00F54B7C" w:rsidR="006A6C6E" w:rsidRDefault="00875CE7" w:rsidP="00D77FCB">
      <w:r>
        <w:t xml:space="preserve">The system owner or </w:t>
      </w:r>
      <w:r w:rsidR="00E0639C">
        <w:t>Chief Engineer</w:t>
      </w:r>
      <w:r>
        <w:t xml:space="preserve"> ensures that all information on the form has been completed before submission. </w:t>
      </w:r>
    </w:p>
    <w:p w14:paraId="269AAB03" w14:textId="77777777" w:rsidR="006A6C6E" w:rsidRDefault="006A6C6E" w:rsidP="00D77FCB"/>
    <w:p w14:paraId="169F505C" w14:textId="77777777" w:rsidR="006A6C6E" w:rsidRDefault="00875CE7" w:rsidP="00D77FCB">
      <w:r>
        <w:t xml:space="preserve">A security impact assessment form is included with the CR form, describing in detail the possible impact that this change could have on system security. </w:t>
      </w:r>
    </w:p>
    <w:p w14:paraId="78DA8AB9" w14:textId="77777777" w:rsidR="006A6C6E" w:rsidRDefault="006A6C6E" w:rsidP="00D77FCB"/>
    <w:p w14:paraId="7308C8F9" w14:textId="407B650E" w:rsidR="006A6C6E" w:rsidRDefault="00875CE7" w:rsidP="00D77FCB">
      <w:r>
        <w:t xml:space="preserve">See Section 6, Figures 1 and 2, for a sample change request form and sample security impact assessment form. </w:t>
      </w:r>
    </w:p>
    <w:p w14:paraId="3ACFE5DC" w14:textId="409F6B7E" w:rsidR="00A8358D" w:rsidRPr="006923E5" w:rsidRDefault="00A8358D" w:rsidP="00A8358D">
      <w:pPr>
        <w:pStyle w:val="Heading3"/>
      </w:pPr>
      <w:bookmarkStart w:id="34" w:name="_Toc70337417"/>
      <w:r>
        <w:t xml:space="preserve">5.3.1 </w:t>
      </w:r>
      <w:r w:rsidRPr="006923E5">
        <w:t>Change Control Process</w:t>
      </w:r>
      <w:bookmarkEnd w:id="34"/>
    </w:p>
    <w:p w14:paraId="54B1FC2B" w14:textId="77777777" w:rsidR="00A8358D" w:rsidRDefault="00A8358D" w:rsidP="00A8358D">
      <w:pPr>
        <w:rPr>
          <w:rFonts w:cs="Times New Roman"/>
        </w:rPr>
      </w:pPr>
      <w:r w:rsidRPr="00E12104">
        <w:rPr>
          <w:rFonts w:cs="Times New Roman"/>
        </w:rPr>
        <w:t xml:space="preserve">The Change Control process will formally review all change requests to </w:t>
      </w:r>
      <w:r>
        <w:rPr>
          <w:rFonts w:cs="Times New Roman"/>
        </w:rPr>
        <w:t xml:space="preserve">provide assessment and planning, in efforts to approve and implement changes.  </w:t>
      </w:r>
      <w:r w:rsidRPr="00E12104">
        <w:rPr>
          <w:rFonts w:cs="Times New Roman"/>
        </w:rPr>
        <w:t xml:space="preserve">Standard, User Creation, </w:t>
      </w:r>
      <w:r>
        <w:rPr>
          <w:rFonts w:cs="Times New Roman"/>
        </w:rPr>
        <w:t xml:space="preserve">Rollbacks, User Termination, Updates and Patches </w:t>
      </w:r>
      <w:r w:rsidRPr="00E12104">
        <w:rPr>
          <w:rFonts w:cs="Times New Roman"/>
        </w:rPr>
        <w:t>and Emergency changes will have its own procedure and approval protocol</w:t>
      </w:r>
      <w:r>
        <w:rPr>
          <w:rFonts w:cs="Times New Roman"/>
        </w:rPr>
        <w:t>s</w:t>
      </w:r>
      <w:r w:rsidRPr="00E12104">
        <w:rPr>
          <w:rFonts w:cs="Times New Roman"/>
        </w:rPr>
        <w:t xml:space="preserve"> to follow.</w:t>
      </w:r>
      <w:r>
        <w:rPr>
          <w:rFonts w:cs="Times New Roman"/>
        </w:rPr>
        <w:t xml:space="preserve">  For continual improvement efforts, weekly change control meetings will be had.</w:t>
      </w:r>
    </w:p>
    <w:p w14:paraId="58E09563" w14:textId="1D480CE1" w:rsidR="00A8358D" w:rsidRDefault="008C32DB" w:rsidP="00D77FCB">
      <w:r w:rsidRPr="008C32DB">
        <w:rPr>
          <w:noProof/>
        </w:rPr>
        <w:drawing>
          <wp:inline distT="0" distB="0" distL="0" distR="0" wp14:anchorId="717C4815" wp14:editId="1E825F0D">
            <wp:extent cx="5943600" cy="4859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859020"/>
                    </a:xfrm>
                    <a:prstGeom prst="rect">
                      <a:avLst/>
                    </a:prstGeom>
                    <a:noFill/>
                    <a:ln>
                      <a:noFill/>
                    </a:ln>
                  </pic:spPr>
                </pic:pic>
              </a:graphicData>
            </a:graphic>
          </wp:inline>
        </w:drawing>
      </w:r>
    </w:p>
    <w:p w14:paraId="5952BBB5" w14:textId="77777777" w:rsidR="00A8358D" w:rsidRDefault="00A8358D" w:rsidP="00A8358D">
      <w:pPr>
        <w:rPr>
          <w:rFonts w:cs="Times New Roman"/>
        </w:rPr>
      </w:pPr>
      <w:r w:rsidRPr="00367FC4">
        <w:rPr>
          <w:rFonts w:cs="Times New Roman"/>
          <w:b/>
          <w:bCs/>
        </w:rPr>
        <w:t>A Standard Change</w:t>
      </w:r>
      <w:r w:rsidRPr="00F04AA7">
        <w:rPr>
          <w:rFonts w:cs="Times New Roman"/>
        </w:rPr>
        <w:t xml:space="preserve"> request </w:t>
      </w:r>
      <w:r w:rsidRPr="00E12104">
        <w:rPr>
          <w:rFonts w:cs="Times New Roman"/>
        </w:rPr>
        <w:t xml:space="preserve">is classified as a simple, low-risk change, which may not require change management assessment, but only require the approval of the </w:t>
      </w:r>
      <w:r w:rsidRPr="00D83256">
        <w:rPr>
          <w:rFonts w:cs="Times New Roman"/>
        </w:rPr>
        <w:t xml:space="preserve">First Level Product SME. </w:t>
      </w:r>
    </w:p>
    <w:p w14:paraId="55F7E8F7" w14:textId="77777777" w:rsidR="00A8358D" w:rsidRDefault="00A8358D" w:rsidP="00A8358D">
      <w:pPr>
        <w:pStyle w:val="NoSpacing"/>
      </w:pPr>
      <w:r>
        <w:rPr>
          <w:b/>
          <w:bCs/>
        </w:rPr>
        <w:t xml:space="preserve">Description: </w:t>
      </w:r>
      <w:r>
        <w:t>The Standard Change Request process will detail how every standard change request is handled through the Change Control Process.</w:t>
      </w:r>
    </w:p>
    <w:p w14:paraId="22B1403F" w14:textId="77777777" w:rsidR="00A8358D" w:rsidRDefault="00A8358D" w:rsidP="00A8358D">
      <w:pPr>
        <w:pStyle w:val="NoSpacing"/>
      </w:pPr>
      <w:r>
        <w:rPr>
          <w:b/>
          <w:bCs/>
        </w:rPr>
        <w:t>Prerequisites:</w:t>
      </w:r>
      <w:r>
        <w:t xml:space="preserve"> </w:t>
      </w:r>
    </w:p>
    <w:p w14:paraId="04FA75AD" w14:textId="77777777" w:rsidR="00A8358D" w:rsidRPr="001A4131" w:rsidRDefault="00A8358D" w:rsidP="00A8358D">
      <w:pPr>
        <w:pStyle w:val="NoSpacing"/>
        <w:numPr>
          <w:ilvl w:val="0"/>
          <w:numId w:val="30"/>
        </w:numPr>
        <w:suppressAutoHyphens w:val="0"/>
        <w:rPr>
          <w:b/>
          <w:bCs/>
        </w:rPr>
      </w:pPr>
    </w:p>
    <w:p w14:paraId="17811796" w14:textId="77777777" w:rsidR="00A8358D" w:rsidRDefault="00A8358D" w:rsidP="00A8358D">
      <w:pPr>
        <w:pStyle w:val="NoSpacing"/>
      </w:pPr>
      <w:r>
        <w:rPr>
          <w:b/>
          <w:bCs/>
        </w:rPr>
        <w:t>Targets:</w:t>
      </w:r>
      <w:r>
        <w:t xml:space="preserve"> Systems</w:t>
      </w:r>
    </w:p>
    <w:p w14:paraId="4E728FA3" w14:textId="77777777" w:rsidR="00A8358D" w:rsidRDefault="00A8358D" w:rsidP="00A8358D">
      <w:pPr>
        <w:pStyle w:val="NoSpacing"/>
        <w:ind w:left="720"/>
      </w:pPr>
    </w:p>
    <w:tbl>
      <w:tblPr>
        <w:tblStyle w:val="TableGrid"/>
        <w:tblW w:w="0" w:type="auto"/>
        <w:tblInd w:w="-113" w:type="dxa"/>
        <w:tblLook w:val="04A0" w:firstRow="1" w:lastRow="0" w:firstColumn="1" w:lastColumn="0" w:noHBand="0" w:noVBand="1"/>
      </w:tblPr>
      <w:tblGrid>
        <w:gridCol w:w="2845"/>
        <w:gridCol w:w="2885"/>
        <w:gridCol w:w="2900"/>
      </w:tblGrid>
      <w:tr w:rsidR="00A8358D" w14:paraId="69DCC901" w14:textId="77777777" w:rsidTr="008D522A">
        <w:tc>
          <w:tcPr>
            <w:tcW w:w="2845" w:type="dxa"/>
          </w:tcPr>
          <w:p w14:paraId="1BFD3842" w14:textId="77777777" w:rsidR="00A8358D" w:rsidRPr="00953837" w:rsidRDefault="00A8358D" w:rsidP="008D522A">
            <w:pPr>
              <w:pStyle w:val="NoSpacing"/>
              <w:rPr>
                <w:rFonts w:ascii="Times New Roman" w:hAnsi="Times New Roman"/>
                <w:b/>
                <w:bCs/>
              </w:rPr>
            </w:pPr>
            <w:r w:rsidRPr="00953837">
              <w:rPr>
                <w:rFonts w:ascii="Times New Roman" w:hAnsi="Times New Roman"/>
                <w:b/>
                <w:bCs/>
              </w:rPr>
              <w:lastRenderedPageBreak/>
              <w:t>Steps</w:t>
            </w:r>
          </w:p>
        </w:tc>
        <w:tc>
          <w:tcPr>
            <w:tcW w:w="2885" w:type="dxa"/>
          </w:tcPr>
          <w:p w14:paraId="5C63FFDC" w14:textId="77777777" w:rsidR="00A8358D" w:rsidRPr="00953837" w:rsidRDefault="00A8358D" w:rsidP="008D522A">
            <w:pPr>
              <w:pStyle w:val="NoSpacing"/>
              <w:rPr>
                <w:rFonts w:ascii="Times New Roman" w:hAnsi="Times New Roman"/>
                <w:b/>
                <w:bCs/>
              </w:rPr>
            </w:pPr>
            <w:r w:rsidRPr="00953837">
              <w:rPr>
                <w:rFonts w:ascii="Times New Roman" w:hAnsi="Times New Roman"/>
                <w:b/>
                <w:bCs/>
              </w:rPr>
              <w:t>Process</w:t>
            </w:r>
          </w:p>
        </w:tc>
        <w:tc>
          <w:tcPr>
            <w:tcW w:w="2900" w:type="dxa"/>
          </w:tcPr>
          <w:p w14:paraId="035B8A7E" w14:textId="77777777" w:rsidR="00A8358D" w:rsidRPr="00953837" w:rsidRDefault="00A8358D" w:rsidP="008D522A">
            <w:pPr>
              <w:pStyle w:val="NoSpacing"/>
              <w:rPr>
                <w:rFonts w:ascii="Times New Roman" w:hAnsi="Times New Roman"/>
                <w:b/>
                <w:bCs/>
              </w:rPr>
            </w:pPr>
            <w:r w:rsidRPr="00953837">
              <w:rPr>
                <w:rFonts w:ascii="Times New Roman" w:hAnsi="Times New Roman"/>
                <w:b/>
                <w:bCs/>
              </w:rPr>
              <w:t>Notes</w:t>
            </w:r>
          </w:p>
        </w:tc>
      </w:tr>
      <w:tr w:rsidR="00A8358D" w14:paraId="06280C7B" w14:textId="77777777" w:rsidTr="008D522A">
        <w:tc>
          <w:tcPr>
            <w:tcW w:w="2845" w:type="dxa"/>
          </w:tcPr>
          <w:p w14:paraId="56182545" w14:textId="77777777" w:rsidR="00A8358D" w:rsidRDefault="00A8358D" w:rsidP="008D522A">
            <w:pPr>
              <w:pStyle w:val="NoSpacing"/>
              <w:rPr>
                <w:rFonts w:ascii="Times New Roman" w:hAnsi="Times New Roman"/>
              </w:rPr>
            </w:pPr>
            <w:r>
              <w:rPr>
                <w:rFonts w:ascii="Times New Roman" w:hAnsi="Times New Roman"/>
              </w:rPr>
              <w:t>1.</w:t>
            </w:r>
          </w:p>
        </w:tc>
        <w:tc>
          <w:tcPr>
            <w:tcW w:w="2885" w:type="dxa"/>
          </w:tcPr>
          <w:p w14:paraId="775AB635" w14:textId="77777777" w:rsidR="00A8358D" w:rsidRDefault="00A8358D" w:rsidP="008D522A">
            <w:pPr>
              <w:pStyle w:val="NoSpacing"/>
              <w:rPr>
                <w:rFonts w:ascii="Times New Roman" w:hAnsi="Times New Roman"/>
              </w:rPr>
            </w:pPr>
            <w:r>
              <w:rPr>
                <w:rFonts w:ascii="Times New Roman" w:hAnsi="Times New Roman"/>
              </w:rPr>
              <w:t>Change request submitted through SNOW</w:t>
            </w:r>
          </w:p>
        </w:tc>
        <w:tc>
          <w:tcPr>
            <w:tcW w:w="2900" w:type="dxa"/>
          </w:tcPr>
          <w:p w14:paraId="6E0D0FE7" w14:textId="77777777" w:rsidR="00A8358D" w:rsidRDefault="00A8358D" w:rsidP="008D522A">
            <w:pPr>
              <w:pStyle w:val="NoSpacing"/>
              <w:rPr>
                <w:rFonts w:ascii="Times New Roman" w:hAnsi="Times New Roman"/>
              </w:rPr>
            </w:pPr>
          </w:p>
        </w:tc>
      </w:tr>
      <w:tr w:rsidR="00A8358D" w14:paraId="49A5E968" w14:textId="77777777" w:rsidTr="008D522A">
        <w:tc>
          <w:tcPr>
            <w:tcW w:w="2845" w:type="dxa"/>
          </w:tcPr>
          <w:p w14:paraId="49736C07" w14:textId="77777777" w:rsidR="00A8358D" w:rsidRDefault="00A8358D" w:rsidP="008D522A">
            <w:pPr>
              <w:pStyle w:val="NoSpacing"/>
              <w:rPr>
                <w:rFonts w:ascii="Times New Roman" w:hAnsi="Times New Roman"/>
              </w:rPr>
            </w:pPr>
            <w:r>
              <w:rPr>
                <w:rFonts w:ascii="Times New Roman" w:hAnsi="Times New Roman"/>
              </w:rPr>
              <w:t>2.</w:t>
            </w:r>
          </w:p>
        </w:tc>
        <w:tc>
          <w:tcPr>
            <w:tcW w:w="2885" w:type="dxa"/>
          </w:tcPr>
          <w:p w14:paraId="6C041BDC" w14:textId="77777777" w:rsidR="00A8358D" w:rsidRDefault="00A8358D" w:rsidP="008D522A">
            <w:pPr>
              <w:pStyle w:val="NoSpacing"/>
              <w:rPr>
                <w:rFonts w:ascii="Times New Roman" w:hAnsi="Times New Roman"/>
              </w:rPr>
            </w:pPr>
            <w:r w:rsidRPr="004F0D3E">
              <w:rPr>
                <w:rFonts w:ascii="Times New Roman" w:hAnsi="Times New Roman"/>
              </w:rPr>
              <w:t>Classified as a Standard change</w:t>
            </w:r>
          </w:p>
        </w:tc>
        <w:tc>
          <w:tcPr>
            <w:tcW w:w="2900" w:type="dxa"/>
          </w:tcPr>
          <w:p w14:paraId="74ADC686" w14:textId="77777777" w:rsidR="00A8358D" w:rsidRDefault="00A8358D" w:rsidP="008D522A">
            <w:pPr>
              <w:pStyle w:val="NoSpacing"/>
              <w:rPr>
                <w:rFonts w:ascii="Times New Roman" w:hAnsi="Times New Roman"/>
              </w:rPr>
            </w:pPr>
          </w:p>
        </w:tc>
      </w:tr>
      <w:tr w:rsidR="00A8358D" w14:paraId="3EF99DB1" w14:textId="77777777" w:rsidTr="008D522A">
        <w:trPr>
          <w:trHeight w:val="314"/>
        </w:trPr>
        <w:tc>
          <w:tcPr>
            <w:tcW w:w="2845" w:type="dxa"/>
          </w:tcPr>
          <w:p w14:paraId="7CF815D1" w14:textId="77777777" w:rsidR="00A8358D" w:rsidRDefault="00A8358D" w:rsidP="008D522A">
            <w:pPr>
              <w:pStyle w:val="NoSpacing"/>
              <w:rPr>
                <w:rFonts w:ascii="Times New Roman" w:hAnsi="Times New Roman"/>
              </w:rPr>
            </w:pPr>
            <w:r>
              <w:rPr>
                <w:rFonts w:ascii="Times New Roman" w:hAnsi="Times New Roman"/>
              </w:rPr>
              <w:t>3.</w:t>
            </w:r>
          </w:p>
        </w:tc>
        <w:tc>
          <w:tcPr>
            <w:tcW w:w="2885" w:type="dxa"/>
          </w:tcPr>
          <w:p w14:paraId="5469E75D" w14:textId="77777777" w:rsidR="00A8358D" w:rsidRDefault="00A8358D" w:rsidP="008D522A">
            <w:pPr>
              <w:pStyle w:val="NoSpacing"/>
              <w:rPr>
                <w:rFonts w:ascii="Times New Roman" w:hAnsi="Times New Roman"/>
              </w:rPr>
            </w:pPr>
            <w:r w:rsidRPr="004F0D3E">
              <w:rPr>
                <w:rFonts w:ascii="Times New Roman" w:hAnsi="Times New Roman"/>
              </w:rPr>
              <w:t>Review to see if it is a preapproved change</w:t>
            </w:r>
          </w:p>
        </w:tc>
        <w:tc>
          <w:tcPr>
            <w:tcW w:w="2900" w:type="dxa"/>
          </w:tcPr>
          <w:p w14:paraId="7DDDBF1C" w14:textId="77777777" w:rsidR="00A8358D" w:rsidRDefault="00A8358D" w:rsidP="008D522A">
            <w:pPr>
              <w:pStyle w:val="NoSpacing"/>
              <w:rPr>
                <w:rFonts w:ascii="Times New Roman" w:hAnsi="Times New Roman"/>
              </w:rPr>
            </w:pPr>
          </w:p>
        </w:tc>
      </w:tr>
      <w:tr w:rsidR="00A8358D" w14:paraId="3786E470" w14:textId="77777777" w:rsidTr="008D522A">
        <w:tc>
          <w:tcPr>
            <w:tcW w:w="2845" w:type="dxa"/>
          </w:tcPr>
          <w:p w14:paraId="09236758" w14:textId="77777777" w:rsidR="00A8358D" w:rsidRDefault="00A8358D" w:rsidP="008D522A">
            <w:pPr>
              <w:pStyle w:val="NoSpacing"/>
              <w:rPr>
                <w:rFonts w:ascii="Times New Roman" w:hAnsi="Times New Roman"/>
              </w:rPr>
            </w:pPr>
            <w:r>
              <w:rPr>
                <w:rFonts w:ascii="Times New Roman" w:hAnsi="Times New Roman"/>
              </w:rPr>
              <w:t>4.</w:t>
            </w:r>
          </w:p>
        </w:tc>
        <w:tc>
          <w:tcPr>
            <w:tcW w:w="2885" w:type="dxa"/>
          </w:tcPr>
          <w:p w14:paraId="2E405EDB" w14:textId="77777777" w:rsidR="00A8358D" w:rsidRDefault="00A8358D" w:rsidP="008D522A">
            <w:pPr>
              <w:pStyle w:val="NoSpacing"/>
              <w:rPr>
                <w:rFonts w:ascii="Times New Roman" w:hAnsi="Times New Roman"/>
              </w:rPr>
            </w:pPr>
            <w:r w:rsidRPr="004F0D3E">
              <w:rPr>
                <w:rFonts w:ascii="Times New Roman" w:hAnsi="Times New Roman"/>
              </w:rPr>
              <w:t>Submit to the CAB</w:t>
            </w:r>
          </w:p>
        </w:tc>
        <w:tc>
          <w:tcPr>
            <w:tcW w:w="2900" w:type="dxa"/>
          </w:tcPr>
          <w:p w14:paraId="7683C0C3" w14:textId="77777777" w:rsidR="00A8358D" w:rsidRDefault="00A8358D" w:rsidP="008D522A">
            <w:pPr>
              <w:pStyle w:val="NoSpacing"/>
              <w:rPr>
                <w:rFonts w:ascii="Times New Roman" w:hAnsi="Times New Roman"/>
              </w:rPr>
            </w:pPr>
          </w:p>
        </w:tc>
      </w:tr>
      <w:tr w:rsidR="00A8358D" w14:paraId="53D1B334" w14:textId="77777777" w:rsidTr="008D522A">
        <w:tc>
          <w:tcPr>
            <w:tcW w:w="2845" w:type="dxa"/>
          </w:tcPr>
          <w:p w14:paraId="4CF6703B" w14:textId="77777777" w:rsidR="00A8358D" w:rsidRDefault="00A8358D" w:rsidP="008D522A">
            <w:pPr>
              <w:pStyle w:val="NoSpacing"/>
              <w:rPr>
                <w:rFonts w:ascii="Times New Roman" w:hAnsi="Times New Roman"/>
              </w:rPr>
            </w:pPr>
            <w:r>
              <w:rPr>
                <w:rFonts w:ascii="Times New Roman" w:hAnsi="Times New Roman"/>
              </w:rPr>
              <w:t>5.</w:t>
            </w:r>
          </w:p>
        </w:tc>
        <w:tc>
          <w:tcPr>
            <w:tcW w:w="2885" w:type="dxa"/>
          </w:tcPr>
          <w:p w14:paraId="253C7595" w14:textId="77777777" w:rsidR="00A8358D" w:rsidRPr="004F0D3E" w:rsidRDefault="00A8358D" w:rsidP="008D522A">
            <w:pPr>
              <w:pStyle w:val="NoSpacing"/>
              <w:rPr>
                <w:rFonts w:ascii="Times New Roman" w:hAnsi="Times New Roman"/>
              </w:rPr>
            </w:pPr>
            <w:r w:rsidRPr="004F0D3E">
              <w:rPr>
                <w:rFonts w:ascii="Times New Roman" w:hAnsi="Times New Roman"/>
              </w:rPr>
              <w:t>Schedule the release</w:t>
            </w:r>
          </w:p>
        </w:tc>
        <w:tc>
          <w:tcPr>
            <w:tcW w:w="2900" w:type="dxa"/>
          </w:tcPr>
          <w:p w14:paraId="1B77890F" w14:textId="77777777" w:rsidR="00A8358D" w:rsidRDefault="00A8358D" w:rsidP="008D522A">
            <w:pPr>
              <w:pStyle w:val="NoSpacing"/>
              <w:rPr>
                <w:rFonts w:ascii="Times New Roman" w:hAnsi="Times New Roman"/>
              </w:rPr>
            </w:pPr>
          </w:p>
        </w:tc>
      </w:tr>
      <w:tr w:rsidR="00A8358D" w14:paraId="7A16D1F0" w14:textId="77777777" w:rsidTr="008D522A">
        <w:tc>
          <w:tcPr>
            <w:tcW w:w="2845" w:type="dxa"/>
          </w:tcPr>
          <w:p w14:paraId="2ED4B8EB" w14:textId="77777777" w:rsidR="00A8358D" w:rsidRDefault="00A8358D" w:rsidP="008D522A">
            <w:pPr>
              <w:pStyle w:val="NoSpacing"/>
              <w:rPr>
                <w:rFonts w:ascii="Times New Roman" w:hAnsi="Times New Roman"/>
              </w:rPr>
            </w:pPr>
            <w:r>
              <w:rPr>
                <w:rFonts w:ascii="Times New Roman" w:hAnsi="Times New Roman"/>
              </w:rPr>
              <w:t>6.</w:t>
            </w:r>
          </w:p>
        </w:tc>
        <w:tc>
          <w:tcPr>
            <w:tcW w:w="2885" w:type="dxa"/>
          </w:tcPr>
          <w:p w14:paraId="31C6DFD8" w14:textId="77777777" w:rsidR="00A8358D" w:rsidRPr="004F0D3E" w:rsidRDefault="00A8358D" w:rsidP="008D522A">
            <w:pPr>
              <w:pStyle w:val="NoSpacing"/>
              <w:rPr>
                <w:rFonts w:ascii="Times New Roman" w:hAnsi="Times New Roman"/>
              </w:rPr>
            </w:pPr>
            <w:r w:rsidRPr="004F0D3E">
              <w:rPr>
                <w:rFonts w:ascii="Times New Roman" w:hAnsi="Times New Roman"/>
              </w:rPr>
              <w:t>Implement the requested change</w:t>
            </w:r>
            <w:r>
              <w:rPr>
                <w:rFonts w:ascii="Times New Roman" w:hAnsi="Times New Roman"/>
              </w:rPr>
              <w:t xml:space="preserve"> and update the CMDB </w:t>
            </w:r>
          </w:p>
        </w:tc>
        <w:tc>
          <w:tcPr>
            <w:tcW w:w="2900" w:type="dxa"/>
          </w:tcPr>
          <w:p w14:paraId="35863E75" w14:textId="77777777" w:rsidR="00A8358D" w:rsidRDefault="00A8358D" w:rsidP="008D522A">
            <w:pPr>
              <w:pStyle w:val="NoSpacing"/>
              <w:rPr>
                <w:rFonts w:ascii="Times New Roman" w:hAnsi="Times New Roman"/>
              </w:rPr>
            </w:pPr>
          </w:p>
        </w:tc>
      </w:tr>
      <w:tr w:rsidR="00A8358D" w14:paraId="2BEE451B" w14:textId="77777777" w:rsidTr="008D522A">
        <w:tc>
          <w:tcPr>
            <w:tcW w:w="2845" w:type="dxa"/>
          </w:tcPr>
          <w:p w14:paraId="5880D04F" w14:textId="77777777" w:rsidR="00A8358D" w:rsidRDefault="00A8358D" w:rsidP="008D522A">
            <w:pPr>
              <w:pStyle w:val="NoSpacing"/>
              <w:rPr>
                <w:rFonts w:ascii="Times New Roman" w:hAnsi="Times New Roman"/>
              </w:rPr>
            </w:pPr>
            <w:r>
              <w:rPr>
                <w:rFonts w:ascii="Times New Roman" w:hAnsi="Times New Roman"/>
              </w:rPr>
              <w:t>7.</w:t>
            </w:r>
          </w:p>
        </w:tc>
        <w:tc>
          <w:tcPr>
            <w:tcW w:w="2885" w:type="dxa"/>
          </w:tcPr>
          <w:p w14:paraId="60C444BC" w14:textId="77777777" w:rsidR="00A8358D" w:rsidRPr="004F0D3E" w:rsidRDefault="00A8358D" w:rsidP="008D522A">
            <w:pPr>
              <w:pStyle w:val="NoSpacing"/>
              <w:rPr>
                <w:rFonts w:ascii="Times New Roman" w:hAnsi="Times New Roman"/>
              </w:rPr>
            </w:pPr>
            <w:r w:rsidRPr="004F0D3E">
              <w:rPr>
                <w:rFonts w:ascii="Times New Roman" w:hAnsi="Times New Roman"/>
              </w:rPr>
              <w:t>Post implementation review</w:t>
            </w:r>
          </w:p>
        </w:tc>
        <w:tc>
          <w:tcPr>
            <w:tcW w:w="2900" w:type="dxa"/>
          </w:tcPr>
          <w:p w14:paraId="648DB88F" w14:textId="77777777" w:rsidR="00A8358D" w:rsidRDefault="00A8358D" w:rsidP="008D522A">
            <w:pPr>
              <w:pStyle w:val="NoSpacing"/>
              <w:rPr>
                <w:rFonts w:ascii="Times New Roman" w:hAnsi="Times New Roman"/>
              </w:rPr>
            </w:pPr>
          </w:p>
        </w:tc>
      </w:tr>
      <w:tr w:rsidR="00A8358D" w14:paraId="7FAC5E3D" w14:textId="77777777" w:rsidTr="008D522A">
        <w:tc>
          <w:tcPr>
            <w:tcW w:w="2845" w:type="dxa"/>
          </w:tcPr>
          <w:p w14:paraId="6EDDD9A6" w14:textId="77777777" w:rsidR="00A8358D" w:rsidRDefault="00A8358D" w:rsidP="008D522A">
            <w:pPr>
              <w:pStyle w:val="NoSpacing"/>
              <w:rPr>
                <w:rFonts w:ascii="Times New Roman" w:hAnsi="Times New Roman"/>
              </w:rPr>
            </w:pPr>
            <w:r>
              <w:rPr>
                <w:rFonts w:ascii="Times New Roman" w:hAnsi="Times New Roman"/>
              </w:rPr>
              <w:t>8.</w:t>
            </w:r>
          </w:p>
        </w:tc>
        <w:tc>
          <w:tcPr>
            <w:tcW w:w="2885" w:type="dxa"/>
          </w:tcPr>
          <w:p w14:paraId="4FF3A206" w14:textId="77777777" w:rsidR="00A8358D" w:rsidRPr="004F0D3E" w:rsidRDefault="00A8358D" w:rsidP="008D522A">
            <w:pPr>
              <w:pStyle w:val="NoSpacing"/>
              <w:rPr>
                <w:rFonts w:ascii="Times New Roman" w:hAnsi="Times New Roman"/>
              </w:rPr>
            </w:pPr>
            <w:r w:rsidRPr="004F0D3E">
              <w:rPr>
                <w:rFonts w:ascii="Times New Roman" w:hAnsi="Times New Roman"/>
              </w:rPr>
              <w:t>Close the change</w:t>
            </w:r>
          </w:p>
        </w:tc>
        <w:tc>
          <w:tcPr>
            <w:tcW w:w="2900" w:type="dxa"/>
          </w:tcPr>
          <w:p w14:paraId="509BAF99" w14:textId="77777777" w:rsidR="00A8358D" w:rsidRDefault="00A8358D" w:rsidP="008D522A">
            <w:pPr>
              <w:pStyle w:val="NoSpacing"/>
              <w:rPr>
                <w:rFonts w:ascii="Times New Roman" w:hAnsi="Times New Roman"/>
              </w:rPr>
            </w:pPr>
          </w:p>
        </w:tc>
      </w:tr>
    </w:tbl>
    <w:p w14:paraId="12A84C50" w14:textId="77777777" w:rsidR="00A8358D" w:rsidRPr="00E12104" w:rsidRDefault="00A8358D" w:rsidP="00A8358D">
      <w:pPr>
        <w:rPr>
          <w:rFonts w:cs="Times New Roman"/>
        </w:rPr>
      </w:pPr>
      <w:r w:rsidRPr="00D83256">
        <w:rPr>
          <w:rFonts w:cs="Times New Roman"/>
        </w:rPr>
        <w:t xml:space="preserve"> </w:t>
      </w:r>
    </w:p>
    <w:p w14:paraId="5D84602B" w14:textId="77777777" w:rsidR="00A8358D" w:rsidRDefault="00A8358D" w:rsidP="00A8358D">
      <w:pPr>
        <w:pStyle w:val="NoSpacing"/>
      </w:pPr>
      <w:r w:rsidRPr="00367FC4">
        <w:rPr>
          <w:b/>
          <w:bCs/>
        </w:rPr>
        <w:t>Emergency Change</w:t>
      </w:r>
      <w:r w:rsidRPr="00E12104">
        <w:t xml:space="preserve"> requests are classified as a high priority and are time sensitive.</w:t>
      </w:r>
      <w:r>
        <w:t xml:space="preserve">  These changes go directly to the Emergency Committee.</w:t>
      </w:r>
    </w:p>
    <w:p w14:paraId="3A6A39EC" w14:textId="77777777" w:rsidR="00A8358D" w:rsidRDefault="00A8358D" w:rsidP="00A8358D">
      <w:pPr>
        <w:pStyle w:val="NoSpacing"/>
      </w:pPr>
      <w:r>
        <w:rPr>
          <w:b/>
          <w:bCs/>
        </w:rPr>
        <w:t xml:space="preserve">Description: </w:t>
      </w:r>
      <w:r>
        <w:t>The Emergency Change Request process will detail the steps involved in order expedite a change needed in the system.</w:t>
      </w:r>
    </w:p>
    <w:p w14:paraId="183CE695" w14:textId="77777777" w:rsidR="00A8358D" w:rsidRDefault="00A8358D" w:rsidP="00A8358D">
      <w:pPr>
        <w:pStyle w:val="NoSpacing"/>
      </w:pPr>
      <w:r>
        <w:rPr>
          <w:b/>
          <w:bCs/>
        </w:rPr>
        <w:t>Prerequisites:</w:t>
      </w:r>
      <w:r>
        <w:t xml:space="preserve"> </w:t>
      </w:r>
    </w:p>
    <w:p w14:paraId="73669F6B" w14:textId="77777777" w:rsidR="00A8358D" w:rsidRPr="001A4131" w:rsidRDefault="00A8358D" w:rsidP="00A8358D">
      <w:pPr>
        <w:pStyle w:val="NoSpacing"/>
        <w:numPr>
          <w:ilvl w:val="0"/>
          <w:numId w:val="29"/>
        </w:numPr>
        <w:suppressAutoHyphens w:val="0"/>
        <w:rPr>
          <w:b/>
          <w:bCs/>
        </w:rPr>
      </w:pPr>
      <w:r>
        <w:t xml:space="preserve">Major event occurrence </w:t>
      </w:r>
    </w:p>
    <w:p w14:paraId="42FEBC0A" w14:textId="77777777" w:rsidR="00A8358D" w:rsidRDefault="00A8358D" w:rsidP="00A8358D">
      <w:pPr>
        <w:pStyle w:val="NoSpacing"/>
      </w:pPr>
      <w:r>
        <w:rPr>
          <w:b/>
          <w:bCs/>
        </w:rPr>
        <w:t>Targets:</w:t>
      </w:r>
      <w:r>
        <w:t xml:space="preserve"> System</w:t>
      </w:r>
    </w:p>
    <w:p w14:paraId="4180A253" w14:textId="77777777" w:rsidR="00A8358D" w:rsidRDefault="00A8358D" w:rsidP="00A8358D">
      <w:pPr>
        <w:pStyle w:val="NoSpacing"/>
      </w:pPr>
    </w:p>
    <w:tbl>
      <w:tblPr>
        <w:tblStyle w:val="TableGrid"/>
        <w:tblpPr w:leftFromText="180" w:rightFromText="180" w:vertAnchor="text" w:tblpY="1"/>
        <w:tblOverlap w:val="never"/>
        <w:tblW w:w="0" w:type="auto"/>
        <w:tblLook w:val="04A0" w:firstRow="1" w:lastRow="0" w:firstColumn="1" w:lastColumn="0" w:noHBand="0" w:noVBand="1"/>
      </w:tblPr>
      <w:tblGrid>
        <w:gridCol w:w="2854"/>
        <w:gridCol w:w="2895"/>
        <w:gridCol w:w="2910"/>
      </w:tblGrid>
      <w:tr w:rsidR="00A8358D" w14:paraId="0A2E9FEF" w14:textId="77777777" w:rsidTr="008D522A">
        <w:trPr>
          <w:trHeight w:val="264"/>
        </w:trPr>
        <w:tc>
          <w:tcPr>
            <w:tcW w:w="2854" w:type="dxa"/>
          </w:tcPr>
          <w:p w14:paraId="7EE02A0F" w14:textId="77777777" w:rsidR="00A8358D" w:rsidRPr="00953837" w:rsidRDefault="00A8358D" w:rsidP="008D522A">
            <w:pPr>
              <w:pStyle w:val="NoSpacing"/>
              <w:rPr>
                <w:rFonts w:ascii="Times New Roman" w:hAnsi="Times New Roman"/>
                <w:b/>
                <w:bCs/>
              </w:rPr>
            </w:pPr>
            <w:r w:rsidRPr="00953837">
              <w:rPr>
                <w:rFonts w:ascii="Times New Roman" w:hAnsi="Times New Roman"/>
                <w:b/>
                <w:bCs/>
              </w:rPr>
              <w:t>Steps</w:t>
            </w:r>
          </w:p>
        </w:tc>
        <w:tc>
          <w:tcPr>
            <w:tcW w:w="2895" w:type="dxa"/>
          </w:tcPr>
          <w:p w14:paraId="78BA6E77" w14:textId="77777777" w:rsidR="00A8358D" w:rsidRPr="00953837" w:rsidRDefault="00A8358D" w:rsidP="008D522A">
            <w:pPr>
              <w:pStyle w:val="NoSpacing"/>
              <w:rPr>
                <w:rFonts w:ascii="Times New Roman" w:hAnsi="Times New Roman"/>
                <w:b/>
                <w:bCs/>
              </w:rPr>
            </w:pPr>
            <w:r w:rsidRPr="00953837">
              <w:rPr>
                <w:rFonts w:ascii="Times New Roman" w:hAnsi="Times New Roman"/>
                <w:b/>
                <w:bCs/>
              </w:rPr>
              <w:t>Process</w:t>
            </w:r>
          </w:p>
        </w:tc>
        <w:tc>
          <w:tcPr>
            <w:tcW w:w="2910" w:type="dxa"/>
          </w:tcPr>
          <w:p w14:paraId="232CD686" w14:textId="77777777" w:rsidR="00A8358D" w:rsidRPr="00953837" w:rsidRDefault="00A8358D" w:rsidP="008D522A">
            <w:pPr>
              <w:pStyle w:val="NoSpacing"/>
              <w:rPr>
                <w:rFonts w:ascii="Times New Roman" w:hAnsi="Times New Roman"/>
                <w:b/>
                <w:bCs/>
              </w:rPr>
            </w:pPr>
            <w:r w:rsidRPr="00953837">
              <w:rPr>
                <w:rFonts w:ascii="Times New Roman" w:hAnsi="Times New Roman"/>
                <w:b/>
                <w:bCs/>
              </w:rPr>
              <w:t>Notes</w:t>
            </w:r>
          </w:p>
        </w:tc>
      </w:tr>
      <w:tr w:rsidR="00A8358D" w14:paraId="296B544A" w14:textId="77777777" w:rsidTr="008D522A">
        <w:trPr>
          <w:trHeight w:val="248"/>
        </w:trPr>
        <w:tc>
          <w:tcPr>
            <w:tcW w:w="2854" w:type="dxa"/>
          </w:tcPr>
          <w:p w14:paraId="39BA51B7" w14:textId="77777777" w:rsidR="00A8358D" w:rsidRDefault="00A8358D" w:rsidP="008D522A">
            <w:pPr>
              <w:pStyle w:val="NoSpacing"/>
              <w:rPr>
                <w:rFonts w:ascii="Times New Roman" w:hAnsi="Times New Roman"/>
              </w:rPr>
            </w:pPr>
            <w:r>
              <w:rPr>
                <w:rFonts w:ascii="Times New Roman" w:hAnsi="Times New Roman"/>
              </w:rPr>
              <w:t>1.</w:t>
            </w:r>
          </w:p>
        </w:tc>
        <w:tc>
          <w:tcPr>
            <w:tcW w:w="2895" w:type="dxa"/>
          </w:tcPr>
          <w:p w14:paraId="3BDDB4AB" w14:textId="77777777" w:rsidR="00A8358D" w:rsidRDefault="00A8358D" w:rsidP="008D522A">
            <w:pPr>
              <w:pStyle w:val="NoSpacing"/>
              <w:rPr>
                <w:rFonts w:ascii="Times New Roman" w:hAnsi="Times New Roman"/>
              </w:rPr>
            </w:pPr>
            <w:r>
              <w:rPr>
                <w:rFonts w:ascii="Times New Roman" w:hAnsi="Times New Roman"/>
              </w:rPr>
              <w:t>Change request is submitted</w:t>
            </w:r>
          </w:p>
        </w:tc>
        <w:tc>
          <w:tcPr>
            <w:tcW w:w="2910" w:type="dxa"/>
          </w:tcPr>
          <w:p w14:paraId="4368E022" w14:textId="77777777" w:rsidR="00A8358D" w:rsidRDefault="00A8358D" w:rsidP="008D522A">
            <w:pPr>
              <w:pStyle w:val="NoSpacing"/>
              <w:rPr>
                <w:rFonts w:ascii="Times New Roman" w:hAnsi="Times New Roman"/>
              </w:rPr>
            </w:pPr>
          </w:p>
        </w:tc>
      </w:tr>
      <w:tr w:rsidR="00A8358D" w14:paraId="4F3BAE08" w14:textId="77777777" w:rsidTr="008D522A">
        <w:trPr>
          <w:trHeight w:val="264"/>
        </w:trPr>
        <w:tc>
          <w:tcPr>
            <w:tcW w:w="2854" w:type="dxa"/>
          </w:tcPr>
          <w:p w14:paraId="158D6FDB" w14:textId="77777777" w:rsidR="00A8358D" w:rsidRDefault="00A8358D" w:rsidP="008D522A">
            <w:pPr>
              <w:pStyle w:val="NoSpacing"/>
              <w:rPr>
                <w:rFonts w:ascii="Times New Roman" w:hAnsi="Times New Roman"/>
              </w:rPr>
            </w:pPr>
            <w:r>
              <w:rPr>
                <w:rFonts w:ascii="Times New Roman" w:hAnsi="Times New Roman"/>
              </w:rPr>
              <w:t>2.</w:t>
            </w:r>
          </w:p>
        </w:tc>
        <w:tc>
          <w:tcPr>
            <w:tcW w:w="2895" w:type="dxa"/>
          </w:tcPr>
          <w:p w14:paraId="6E08D748" w14:textId="77777777" w:rsidR="00A8358D" w:rsidRDefault="00A8358D" w:rsidP="008D522A">
            <w:pPr>
              <w:pStyle w:val="NoSpacing"/>
              <w:rPr>
                <w:rFonts w:ascii="Times New Roman" w:hAnsi="Times New Roman"/>
              </w:rPr>
            </w:pPr>
            <w:r>
              <w:rPr>
                <w:rFonts w:ascii="Times New Roman" w:hAnsi="Times New Roman"/>
              </w:rPr>
              <w:t>Classified as an emergency</w:t>
            </w:r>
          </w:p>
        </w:tc>
        <w:tc>
          <w:tcPr>
            <w:tcW w:w="2910" w:type="dxa"/>
          </w:tcPr>
          <w:p w14:paraId="6437E43C" w14:textId="77777777" w:rsidR="00A8358D" w:rsidRDefault="00A8358D" w:rsidP="008D522A">
            <w:pPr>
              <w:pStyle w:val="NoSpacing"/>
              <w:rPr>
                <w:rFonts w:ascii="Times New Roman" w:hAnsi="Times New Roman"/>
              </w:rPr>
            </w:pPr>
          </w:p>
        </w:tc>
      </w:tr>
      <w:tr w:rsidR="00A8358D" w14:paraId="3414EF95" w14:textId="77777777" w:rsidTr="008D522A">
        <w:trPr>
          <w:trHeight w:val="325"/>
        </w:trPr>
        <w:tc>
          <w:tcPr>
            <w:tcW w:w="2854" w:type="dxa"/>
          </w:tcPr>
          <w:p w14:paraId="3F9059C0" w14:textId="77777777" w:rsidR="00A8358D" w:rsidRDefault="00A8358D" w:rsidP="008D522A">
            <w:pPr>
              <w:pStyle w:val="NoSpacing"/>
              <w:rPr>
                <w:rFonts w:ascii="Times New Roman" w:hAnsi="Times New Roman"/>
              </w:rPr>
            </w:pPr>
            <w:r>
              <w:rPr>
                <w:rFonts w:ascii="Times New Roman" w:hAnsi="Times New Roman"/>
              </w:rPr>
              <w:t>3.</w:t>
            </w:r>
          </w:p>
        </w:tc>
        <w:tc>
          <w:tcPr>
            <w:tcW w:w="2895" w:type="dxa"/>
          </w:tcPr>
          <w:p w14:paraId="1FCFE35C" w14:textId="77777777" w:rsidR="00A8358D" w:rsidRDefault="00A8358D" w:rsidP="008D522A">
            <w:pPr>
              <w:pStyle w:val="NoSpacing"/>
              <w:rPr>
                <w:rFonts w:ascii="Times New Roman" w:hAnsi="Times New Roman"/>
              </w:rPr>
            </w:pPr>
            <w:r>
              <w:rPr>
                <w:rFonts w:ascii="Times New Roman" w:hAnsi="Times New Roman"/>
              </w:rPr>
              <w:t>Submitted to the Emergency Review Committee</w:t>
            </w:r>
          </w:p>
        </w:tc>
        <w:tc>
          <w:tcPr>
            <w:tcW w:w="2910" w:type="dxa"/>
          </w:tcPr>
          <w:p w14:paraId="0551F447" w14:textId="77777777" w:rsidR="00A8358D" w:rsidRDefault="00A8358D" w:rsidP="008D522A">
            <w:pPr>
              <w:pStyle w:val="NoSpacing"/>
              <w:rPr>
                <w:rFonts w:ascii="Times New Roman" w:hAnsi="Times New Roman"/>
              </w:rPr>
            </w:pPr>
            <w:r>
              <w:rPr>
                <w:rFonts w:ascii="Times New Roman" w:hAnsi="Times New Roman"/>
              </w:rPr>
              <w:t>Committee consists of Chief Engineer, duty NOC manager, QA Lead, Customer Designate (for customer impacting changes)</w:t>
            </w:r>
          </w:p>
        </w:tc>
      </w:tr>
      <w:tr w:rsidR="00A8358D" w14:paraId="0FAAF778" w14:textId="77777777" w:rsidTr="008D522A">
        <w:trPr>
          <w:trHeight w:val="248"/>
        </w:trPr>
        <w:tc>
          <w:tcPr>
            <w:tcW w:w="2854" w:type="dxa"/>
          </w:tcPr>
          <w:p w14:paraId="2237EBEA" w14:textId="77777777" w:rsidR="00A8358D" w:rsidRDefault="00A8358D" w:rsidP="008D522A">
            <w:pPr>
              <w:pStyle w:val="NoSpacing"/>
              <w:rPr>
                <w:rFonts w:ascii="Times New Roman" w:hAnsi="Times New Roman"/>
              </w:rPr>
            </w:pPr>
            <w:r>
              <w:rPr>
                <w:rFonts w:ascii="Times New Roman" w:hAnsi="Times New Roman"/>
              </w:rPr>
              <w:t>4.</w:t>
            </w:r>
          </w:p>
        </w:tc>
        <w:tc>
          <w:tcPr>
            <w:tcW w:w="2895" w:type="dxa"/>
          </w:tcPr>
          <w:p w14:paraId="5662401B" w14:textId="77777777" w:rsidR="00A8358D" w:rsidRDefault="00A8358D" w:rsidP="008D522A">
            <w:pPr>
              <w:pStyle w:val="NoSpacing"/>
              <w:rPr>
                <w:rFonts w:ascii="Times New Roman" w:hAnsi="Times New Roman"/>
              </w:rPr>
            </w:pPr>
            <w:r>
              <w:rPr>
                <w:rFonts w:ascii="Times New Roman" w:hAnsi="Times New Roman"/>
              </w:rPr>
              <w:t>Implement requested change</w:t>
            </w:r>
          </w:p>
        </w:tc>
        <w:tc>
          <w:tcPr>
            <w:tcW w:w="2910" w:type="dxa"/>
          </w:tcPr>
          <w:p w14:paraId="12422C52" w14:textId="77777777" w:rsidR="00A8358D" w:rsidRDefault="00A8358D" w:rsidP="008D522A">
            <w:pPr>
              <w:pStyle w:val="NoSpacing"/>
              <w:rPr>
                <w:rFonts w:ascii="Times New Roman" w:hAnsi="Times New Roman"/>
              </w:rPr>
            </w:pPr>
          </w:p>
        </w:tc>
      </w:tr>
      <w:tr w:rsidR="00A8358D" w14:paraId="409FFA5C" w14:textId="77777777" w:rsidTr="008D522A">
        <w:trPr>
          <w:trHeight w:val="264"/>
        </w:trPr>
        <w:tc>
          <w:tcPr>
            <w:tcW w:w="2854" w:type="dxa"/>
          </w:tcPr>
          <w:p w14:paraId="2CE47A7B" w14:textId="77777777" w:rsidR="00A8358D" w:rsidRDefault="00A8358D" w:rsidP="008D522A">
            <w:pPr>
              <w:pStyle w:val="NoSpacing"/>
              <w:rPr>
                <w:rFonts w:ascii="Times New Roman" w:hAnsi="Times New Roman"/>
              </w:rPr>
            </w:pPr>
            <w:r>
              <w:rPr>
                <w:rFonts w:ascii="Times New Roman" w:hAnsi="Times New Roman"/>
              </w:rPr>
              <w:t>5.</w:t>
            </w:r>
          </w:p>
        </w:tc>
        <w:tc>
          <w:tcPr>
            <w:tcW w:w="2895" w:type="dxa"/>
          </w:tcPr>
          <w:p w14:paraId="543B89E3" w14:textId="77777777" w:rsidR="00A8358D" w:rsidRPr="004F0D3E" w:rsidRDefault="00A8358D" w:rsidP="008D522A">
            <w:pPr>
              <w:pStyle w:val="NoSpacing"/>
              <w:rPr>
                <w:rFonts w:ascii="Times New Roman" w:hAnsi="Times New Roman"/>
              </w:rPr>
            </w:pPr>
            <w:r>
              <w:rPr>
                <w:rFonts w:ascii="Times New Roman" w:hAnsi="Times New Roman"/>
              </w:rPr>
              <w:t>Post implementation review</w:t>
            </w:r>
          </w:p>
        </w:tc>
        <w:tc>
          <w:tcPr>
            <w:tcW w:w="2910" w:type="dxa"/>
          </w:tcPr>
          <w:p w14:paraId="0B25B511" w14:textId="77777777" w:rsidR="00A8358D" w:rsidRDefault="00A8358D" w:rsidP="008D522A">
            <w:pPr>
              <w:pStyle w:val="NoSpacing"/>
              <w:rPr>
                <w:rFonts w:ascii="Times New Roman" w:hAnsi="Times New Roman"/>
              </w:rPr>
            </w:pPr>
          </w:p>
        </w:tc>
      </w:tr>
      <w:tr w:rsidR="00A8358D" w14:paraId="26D15D0B" w14:textId="77777777" w:rsidTr="008D522A">
        <w:trPr>
          <w:trHeight w:val="248"/>
        </w:trPr>
        <w:tc>
          <w:tcPr>
            <w:tcW w:w="2854" w:type="dxa"/>
          </w:tcPr>
          <w:p w14:paraId="54546334" w14:textId="77777777" w:rsidR="00A8358D" w:rsidRDefault="00A8358D" w:rsidP="008D522A">
            <w:pPr>
              <w:pStyle w:val="NoSpacing"/>
              <w:rPr>
                <w:rFonts w:ascii="Times New Roman" w:hAnsi="Times New Roman"/>
              </w:rPr>
            </w:pPr>
            <w:r>
              <w:rPr>
                <w:rFonts w:ascii="Times New Roman" w:hAnsi="Times New Roman"/>
              </w:rPr>
              <w:t>6.</w:t>
            </w:r>
          </w:p>
        </w:tc>
        <w:tc>
          <w:tcPr>
            <w:tcW w:w="2895" w:type="dxa"/>
          </w:tcPr>
          <w:p w14:paraId="446E9C2E" w14:textId="77777777" w:rsidR="00A8358D" w:rsidRPr="004F0D3E" w:rsidRDefault="00A8358D" w:rsidP="008D522A">
            <w:pPr>
              <w:pStyle w:val="NoSpacing"/>
              <w:rPr>
                <w:rFonts w:ascii="Times New Roman" w:hAnsi="Times New Roman"/>
              </w:rPr>
            </w:pPr>
            <w:r>
              <w:rPr>
                <w:rFonts w:ascii="Times New Roman" w:hAnsi="Times New Roman"/>
              </w:rPr>
              <w:t>Close the change</w:t>
            </w:r>
          </w:p>
        </w:tc>
        <w:tc>
          <w:tcPr>
            <w:tcW w:w="2910" w:type="dxa"/>
          </w:tcPr>
          <w:p w14:paraId="626A65D4" w14:textId="77777777" w:rsidR="00A8358D" w:rsidRDefault="00A8358D" w:rsidP="008D522A">
            <w:pPr>
              <w:pStyle w:val="NoSpacing"/>
              <w:rPr>
                <w:rFonts w:ascii="Times New Roman" w:hAnsi="Times New Roman"/>
              </w:rPr>
            </w:pPr>
          </w:p>
        </w:tc>
      </w:tr>
    </w:tbl>
    <w:p w14:paraId="48EB3F78" w14:textId="77777777" w:rsidR="00A8358D" w:rsidRDefault="00A8358D" w:rsidP="00A8358D">
      <w:pPr>
        <w:pStyle w:val="NoSpacing"/>
      </w:pPr>
    </w:p>
    <w:p w14:paraId="03EEBB95" w14:textId="77777777" w:rsidR="00A8358D" w:rsidRDefault="00A8358D" w:rsidP="00A8358D">
      <w:pPr>
        <w:pStyle w:val="NoSpacing"/>
      </w:pPr>
    </w:p>
    <w:p w14:paraId="789F0690" w14:textId="77777777" w:rsidR="00A8358D" w:rsidRDefault="00A8358D" w:rsidP="00A8358D">
      <w:pPr>
        <w:pStyle w:val="NoSpacing"/>
        <w:rPr>
          <w:b/>
          <w:bCs/>
        </w:rPr>
      </w:pPr>
    </w:p>
    <w:p w14:paraId="07CBAE70" w14:textId="77777777" w:rsidR="00A8358D" w:rsidRDefault="00A8358D" w:rsidP="00A8358D">
      <w:pPr>
        <w:pStyle w:val="NoSpacing"/>
        <w:rPr>
          <w:b/>
          <w:bCs/>
        </w:rPr>
      </w:pPr>
    </w:p>
    <w:p w14:paraId="2BEFB65C" w14:textId="77777777" w:rsidR="00A8358D" w:rsidRDefault="00A8358D" w:rsidP="00A8358D">
      <w:pPr>
        <w:pStyle w:val="NoSpacing"/>
        <w:rPr>
          <w:b/>
          <w:bCs/>
        </w:rPr>
      </w:pPr>
    </w:p>
    <w:p w14:paraId="2633BFB0" w14:textId="77777777" w:rsidR="00A8358D" w:rsidRDefault="00A8358D" w:rsidP="00A8358D">
      <w:pPr>
        <w:pStyle w:val="NoSpacing"/>
        <w:rPr>
          <w:b/>
          <w:bCs/>
        </w:rPr>
      </w:pPr>
    </w:p>
    <w:p w14:paraId="2A4D9BBB" w14:textId="77777777" w:rsidR="00A8358D" w:rsidRDefault="00A8358D" w:rsidP="00A8358D">
      <w:pPr>
        <w:pStyle w:val="NoSpacing"/>
        <w:rPr>
          <w:b/>
          <w:bCs/>
        </w:rPr>
      </w:pPr>
    </w:p>
    <w:p w14:paraId="7E5C11C6" w14:textId="77777777" w:rsidR="00A8358D" w:rsidRDefault="00A8358D" w:rsidP="00A8358D">
      <w:pPr>
        <w:pStyle w:val="NoSpacing"/>
        <w:rPr>
          <w:b/>
          <w:bCs/>
        </w:rPr>
      </w:pPr>
    </w:p>
    <w:p w14:paraId="2D22C5A7" w14:textId="77777777" w:rsidR="00A8358D" w:rsidRDefault="00A8358D" w:rsidP="00A8358D">
      <w:pPr>
        <w:pStyle w:val="NoSpacing"/>
        <w:rPr>
          <w:b/>
          <w:bCs/>
        </w:rPr>
      </w:pPr>
    </w:p>
    <w:p w14:paraId="2A0560BA" w14:textId="77777777" w:rsidR="00A8358D" w:rsidRDefault="00A8358D" w:rsidP="00A8358D">
      <w:pPr>
        <w:pStyle w:val="NoSpacing"/>
        <w:rPr>
          <w:b/>
          <w:bCs/>
        </w:rPr>
      </w:pPr>
    </w:p>
    <w:p w14:paraId="2B5C76DE" w14:textId="77777777" w:rsidR="00A8358D" w:rsidRDefault="00A8358D" w:rsidP="00A8358D">
      <w:pPr>
        <w:pStyle w:val="NoSpacing"/>
        <w:rPr>
          <w:b/>
          <w:bCs/>
        </w:rPr>
      </w:pPr>
    </w:p>
    <w:p w14:paraId="1548FE70" w14:textId="77777777" w:rsidR="00A8358D" w:rsidRDefault="00A8358D" w:rsidP="00A8358D">
      <w:pPr>
        <w:pStyle w:val="NoSpacing"/>
        <w:rPr>
          <w:b/>
          <w:bCs/>
        </w:rPr>
      </w:pPr>
    </w:p>
    <w:p w14:paraId="2C55D5B9" w14:textId="77777777" w:rsidR="00A8358D" w:rsidRDefault="00A8358D" w:rsidP="00A8358D">
      <w:pPr>
        <w:pStyle w:val="NoSpacing"/>
      </w:pPr>
      <w:r w:rsidRPr="00367FC4">
        <w:rPr>
          <w:b/>
          <w:bCs/>
        </w:rPr>
        <w:t>Configuration change</w:t>
      </w:r>
      <w:r w:rsidRPr="009E54E2">
        <w:rPr>
          <w:b/>
          <w:bCs/>
        </w:rPr>
        <w:t xml:space="preserve"> </w:t>
      </w:r>
      <w:r w:rsidRPr="007D1859">
        <w:t>requests are classified as needed changes to IT components or assets.</w:t>
      </w:r>
      <w:r>
        <w:t xml:space="preserve"> </w:t>
      </w:r>
    </w:p>
    <w:p w14:paraId="73F4D52C" w14:textId="77777777" w:rsidR="00A8358D" w:rsidRDefault="00A8358D" w:rsidP="00A8358D">
      <w:pPr>
        <w:pStyle w:val="NoSpacing"/>
      </w:pPr>
      <w:r>
        <w:rPr>
          <w:b/>
          <w:bCs/>
        </w:rPr>
        <w:t xml:space="preserve">Description: </w:t>
      </w:r>
      <w:r>
        <w:t>The Configuration Change process will detail the steps needed to approve any changes to our systems</w:t>
      </w:r>
    </w:p>
    <w:p w14:paraId="12A2F751" w14:textId="77777777" w:rsidR="00A8358D" w:rsidRDefault="00A8358D" w:rsidP="00A8358D">
      <w:pPr>
        <w:pStyle w:val="NoSpacing"/>
      </w:pPr>
      <w:r>
        <w:rPr>
          <w:b/>
          <w:bCs/>
        </w:rPr>
        <w:t>Prerequisites:</w:t>
      </w:r>
      <w:r>
        <w:t xml:space="preserve"> </w:t>
      </w:r>
    </w:p>
    <w:p w14:paraId="10F69B7F" w14:textId="77777777" w:rsidR="00A8358D" w:rsidRDefault="00A8358D" w:rsidP="00A8358D">
      <w:pPr>
        <w:pStyle w:val="NoSpacing"/>
        <w:numPr>
          <w:ilvl w:val="0"/>
          <w:numId w:val="36"/>
        </w:numPr>
        <w:suppressAutoHyphens w:val="0"/>
      </w:pPr>
      <w:r>
        <w:t xml:space="preserve">Baselines </w:t>
      </w:r>
    </w:p>
    <w:p w14:paraId="5FB80C09" w14:textId="77777777" w:rsidR="00A8358D" w:rsidRPr="00C02846" w:rsidRDefault="00A8358D" w:rsidP="00A8358D">
      <w:pPr>
        <w:pStyle w:val="NoSpacing"/>
        <w:numPr>
          <w:ilvl w:val="0"/>
          <w:numId w:val="36"/>
        </w:numPr>
        <w:suppressAutoHyphens w:val="0"/>
      </w:pPr>
      <w:r>
        <w:t>Latest version of system</w:t>
      </w:r>
    </w:p>
    <w:p w14:paraId="32B29840" w14:textId="77777777" w:rsidR="00A8358D" w:rsidRDefault="00A8358D" w:rsidP="00A8358D">
      <w:pPr>
        <w:pStyle w:val="NoSpacing"/>
      </w:pPr>
      <w:r>
        <w:rPr>
          <w:b/>
          <w:bCs/>
        </w:rPr>
        <w:t>Targets:</w:t>
      </w:r>
      <w:r>
        <w:t xml:space="preserve"> Systems </w:t>
      </w:r>
    </w:p>
    <w:tbl>
      <w:tblPr>
        <w:tblStyle w:val="TableGrid"/>
        <w:tblW w:w="8630" w:type="dxa"/>
        <w:tblInd w:w="-5" w:type="dxa"/>
        <w:tblLook w:val="04A0" w:firstRow="1" w:lastRow="0" w:firstColumn="1" w:lastColumn="0" w:noHBand="0" w:noVBand="1"/>
      </w:tblPr>
      <w:tblGrid>
        <w:gridCol w:w="2850"/>
        <w:gridCol w:w="2927"/>
        <w:gridCol w:w="2853"/>
      </w:tblGrid>
      <w:tr w:rsidR="001325E2" w:rsidRPr="005C0B27" w14:paraId="52CB68ED" w14:textId="77777777" w:rsidTr="001325E2">
        <w:tc>
          <w:tcPr>
            <w:tcW w:w="2850" w:type="dxa"/>
          </w:tcPr>
          <w:p w14:paraId="0CEB8F6B" w14:textId="2FDE04BE" w:rsidR="001325E2" w:rsidRPr="00D619BD" w:rsidRDefault="001325E2" w:rsidP="00D619BD">
            <w:pPr>
              <w:pStyle w:val="NoSpacing"/>
              <w:rPr>
                <w:rFonts w:ascii="Times New Roman" w:hAnsi="Times New Roman"/>
                <w:b/>
                <w:bCs/>
              </w:rPr>
            </w:pPr>
            <w:r w:rsidRPr="00D619BD">
              <w:rPr>
                <w:b/>
                <w:bCs/>
              </w:rPr>
              <w:t>Steps</w:t>
            </w:r>
          </w:p>
        </w:tc>
        <w:tc>
          <w:tcPr>
            <w:tcW w:w="2927" w:type="dxa"/>
          </w:tcPr>
          <w:p w14:paraId="43E9B1F8" w14:textId="77777777" w:rsidR="001325E2" w:rsidRPr="00D619BD" w:rsidRDefault="001325E2" w:rsidP="00D619BD">
            <w:pPr>
              <w:pStyle w:val="NoSpacing"/>
              <w:rPr>
                <w:rFonts w:ascii="Times New Roman" w:hAnsi="Times New Roman"/>
                <w:b/>
                <w:bCs/>
              </w:rPr>
            </w:pPr>
            <w:r w:rsidRPr="00D619BD">
              <w:rPr>
                <w:b/>
                <w:bCs/>
              </w:rPr>
              <w:t>Process</w:t>
            </w:r>
          </w:p>
        </w:tc>
        <w:tc>
          <w:tcPr>
            <w:tcW w:w="2853" w:type="dxa"/>
          </w:tcPr>
          <w:p w14:paraId="775D5679" w14:textId="77777777" w:rsidR="001325E2" w:rsidRPr="00D619BD" w:rsidRDefault="001325E2" w:rsidP="00D619BD">
            <w:pPr>
              <w:pStyle w:val="NoSpacing"/>
              <w:rPr>
                <w:rFonts w:ascii="Times New Roman" w:hAnsi="Times New Roman"/>
                <w:b/>
                <w:bCs/>
              </w:rPr>
            </w:pPr>
            <w:r w:rsidRPr="00D619BD">
              <w:rPr>
                <w:b/>
                <w:bCs/>
              </w:rPr>
              <w:t>Notes</w:t>
            </w:r>
          </w:p>
        </w:tc>
      </w:tr>
      <w:tr w:rsidR="001325E2" w:rsidRPr="005C0B27" w14:paraId="0530BD6C" w14:textId="77777777" w:rsidTr="001325E2">
        <w:tc>
          <w:tcPr>
            <w:tcW w:w="2850" w:type="dxa"/>
          </w:tcPr>
          <w:p w14:paraId="6085276F" w14:textId="77777777" w:rsidR="001325E2" w:rsidRPr="005C0B27" w:rsidRDefault="001325E2" w:rsidP="00D619BD">
            <w:pPr>
              <w:pStyle w:val="NoSpacing"/>
              <w:rPr>
                <w:rFonts w:ascii="Times New Roman" w:hAnsi="Times New Roman"/>
              </w:rPr>
            </w:pPr>
            <w:r w:rsidRPr="005C0B27">
              <w:rPr>
                <w:rFonts w:ascii="Times New Roman" w:hAnsi="Times New Roman"/>
              </w:rPr>
              <w:t>1.</w:t>
            </w:r>
          </w:p>
        </w:tc>
        <w:tc>
          <w:tcPr>
            <w:tcW w:w="2927" w:type="dxa"/>
          </w:tcPr>
          <w:p w14:paraId="6F46B745" w14:textId="77777777" w:rsidR="001325E2" w:rsidRPr="005C0B27" w:rsidRDefault="001325E2" w:rsidP="00D619BD">
            <w:pPr>
              <w:pStyle w:val="NoSpacing"/>
              <w:rPr>
                <w:rFonts w:ascii="Times New Roman" w:hAnsi="Times New Roman"/>
              </w:rPr>
            </w:pPr>
            <w:r w:rsidRPr="005C0B27">
              <w:rPr>
                <w:rFonts w:ascii="Times New Roman" w:hAnsi="Times New Roman"/>
              </w:rPr>
              <w:t>Change request submitted</w:t>
            </w:r>
          </w:p>
        </w:tc>
        <w:tc>
          <w:tcPr>
            <w:tcW w:w="2853" w:type="dxa"/>
          </w:tcPr>
          <w:p w14:paraId="06F1CC21" w14:textId="77777777" w:rsidR="001325E2" w:rsidRPr="005C0B27" w:rsidRDefault="001325E2" w:rsidP="00D619BD">
            <w:pPr>
              <w:pStyle w:val="NoSpacing"/>
              <w:rPr>
                <w:rFonts w:ascii="Times New Roman" w:hAnsi="Times New Roman"/>
              </w:rPr>
            </w:pPr>
          </w:p>
        </w:tc>
      </w:tr>
      <w:tr w:rsidR="001325E2" w:rsidRPr="005C0B27" w14:paraId="276BB3ED" w14:textId="77777777" w:rsidTr="001325E2">
        <w:tc>
          <w:tcPr>
            <w:tcW w:w="2850" w:type="dxa"/>
          </w:tcPr>
          <w:p w14:paraId="39DF8AE3" w14:textId="77777777" w:rsidR="001325E2" w:rsidRPr="005C0B27" w:rsidRDefault="001325E2" w:rsidP="00D619BD">
            <w:pPr>
              <w:pStyle w:val="NoSpacing"/>
              <w:rPr>
                <w:rFonts w:ascii="Times New Roman" w:hAnsi="Times New Roman"/>
              </w:rPr>
            </w:pPr>
            <w:r w:rsidRPr="005C0B27">
              <w:rPr>
                <w:rFonts w:ascii="Times New Roman" w:hAnsi="Times New Roman"/>
              </w:rPr>
              <w:t>2.</w:t>
            </w:r>
          </w:p>
        </w:tc>
        <w:tc>
          <w:tcPr>
            <w:tcW w:w="2927" w:type="dxa"/>
          </w:tcPr>
          <w:p w14:paraId="4FDFF836" w14:textId="77777777" w:rsidR="001325E2" w:rsidRPr="005C0B27" w:rsidRDefault="001325E2" w:rsidP="00D619BD">
            <w:pPr>
              <w:pStyle w:val="NoSpacing"/>
              <w:rPr>
                <w:rFonts w:ascii="Times New Roman" w:hAnsi="Times New Roman"/>
              </w:rPr>
            </w:pPr>
            <w:r w:rsidRPr="005C0B27">
              <w:rPr>
                <w:rFonts w:ascii="Times New Roman" w:hAnsi="Times New Roman"/>
              </w:rPr>
              <w:t>Classified as a configuration request</w:t>
            </w:r>
          </w:p>
        </w:tc>
        <w:tc>
          <w:tcPr>
            <w:tcW w:w="2853" w:type="dxa"/>
          </w:tcPr>
          <w:p w14:paraId="5E420FF9" w14:textId="77777777" w:rsidR="001325E2" w:rsidRPr="005C0B27" w:rsidRDefault="001325E2" w:rsidP="00D619BD">
            <w:pPr>
              <w:pStyle w:val="NoSpacing"/>
              <w:rPr>
                <w:rFonts w:ascii="Times New Roman" w:hAnsi="Times New Roman"/>
              </w:rPr>
            </w:pPr>
          </w:p>
        </w:tc>
      </w:tr>
      <w:tr w:rsidR="001325E2" w:rsidRPr="005C0B27" w14:paraId="5CB75F2E" w14:textId="77777777" w:rsidTr="001325E2">
        <w:tc>
          <w:tcPr>
            <w:tcW w:w="2850" w:type="dxa"/>
          </w:tcPr>
          <w:p w14:paraId="69E25739" w14:textId="77777777" w:rsidR="001325E2" w:rsidRPr="005C0B27" w:rsidRDefault="001325E2" w:rsidP="00D619BD">
            <w:pPr>
              <w:pStyle w:val="NoSpacing"/>
              <w:rPr>
                <w:rFonts w:ascii="Times New Roman" w:hAnsi="Times New Roman"/>
              </w:rPr>
            </w:pPr>
            <w:r w:rsidRPr="005C0B27">
              <w:rPr>
                <w:rFonts w:ascii="Times New Roman" w:hAnsi="Times New Roman"/>
              </w:rPr>
              <w:t>3.</w:t>
            </w:r>
          </w:p>
        </w:tc>
        <w:tc>
          <w:tcPr>
            <w:tcW w:w="2927" w:type="dxa"/>
          </w:tcPr>
          <w:p w14:paraId="2B391487" w14:textId="77777777" w:rsidR="001325E2" w:rsidRPr="005C0B27" w:rsidRDefault="001325E2" w:rsidP="00D619BD">
            <w:pPr>
              <w:pStyle w:val="NoSpacing"/>
              <w:rPr>
                <w:rFonts w:ascii="Times New Roman" w:hAnsi="Times New Roman"/>
              </w:rPr>
            </w:pPr>
            <w:r w:rsidRPr="005C0B27">
              <w:rPr>
                <w:rFonts w:ascii="Times New Roman" w:hAnsi="Times New Roman"/>
              </w:rPr>
              <w:t>Is this an emergency change</w:t>
            </w:r>
          </w:p>
        </w:tc>
        <w:tc>
          <w:tcPr>
            <w:tcW w:w="2853" w:type="dxa"/>
          </w:tcPr>
          <w:p w14:paraId="47D54B52" w14:textId="77777777" w:rsidR="001325E2" w:rsidRPr="005C0B27" w:rsidRDefault="001325E2" w:rsidP="00D619BD">
            <w:pPr>
              <w:pStyle w:val="NoSpacing"/>
              <w:rPr>
                <w:rFonts w:ascii="Times New Roman" w:hAnsi="Times New Roman"/>
              </w:rPr>
            </w:pPr>
          </w:p>
        </w:tc>
      </w:tr>
      <w:tr w:rsidR="001325E2" w:rsidRPr="005C0B27" w14:paraId="4B13D287" w14:textId="77777777" w:rsidTr="001325E2">
        <w:tc>
          <w:tcPr>
            <w:tcW w:w="2850" w:type="dxa"/>
          </w:tcPr>
          <w:p w14:paraId="01CB521D" w14:textId="77777777" w:rsidR="001325E2" w:rsidRPr="005C0B27" w:rsidRDefault="001325E2" w:rsidP="00D619BD">
            <w:pPr>
              <w:pStyle w:val="NoSpacing"/>
              <w:rPr>
                <w:rFonts w:ascii="Times New Roman" w:hAnsi="Times New Roman"/>
              </w:rPr>
            </w:pPr>
            <w:r w:rsidRPr="005C0B27">
              <w:rPr>
                <w:rFonts w:ascii="Times New Roman" w:hAnsi="Times New Roman"/>
              </w:rPr>
              <w:t>3.1</w:t>
            </w:r>
          </w:p>
        </w:tc>
        <w:tc>
          <w:tcPr>
            <w:tcW w:w="2927" w:type="dxa"/>
          </w:tcPr>
          <w:p w14:paraId="7019D350" w14:textId="77777777" w:rsidR="001325E2" w:rsidRPr="005C0B27" w:rsidRDefault="001325E2" w:rsidP="00D619BD">
            <w:pPr>
              <w:pStyle w:val="NoSpacing"/>
              <w:rPr>
                <w:rFonts w:ascii="Times New Roman" w:hAnsi="Times New Roman"/>
              </w:rPr>
            </w:pPr>
            <w:r w:rsidRPr="005C0B27">
              <w:rPr>
                <w:rFonts w:ascii="Times New Roman" w:hAnsi="Times New Roman"/>
              </w:rPr>
              <w:t>If Yes: Submit to Emergency Committee for review</w:t>
            </w:r>
          </w:p>
          <w:p w14:paraId="29CC876C" w14:textId="77777777" w:rsidR="001325E2" w:rsidRPr="005C0B27" w:rsidRDefault="001325E2" w:rsidP="00D619BD">
            <w:pPr>
              <w:pStyle w:val="NoSpacing"/>
              <w:rPr>
                <w:rFonts w:ascii="Times New Roman" w:hAnsi="Times New Roman"/>
              </w:rPr>
            </w:pPr>
            <w:r w:rsidRPr="005C0B27">
              <w:rPr>
                <w:rFonts w:ascii="Times New Roman" w:hAnsi="Times New Roman"/>
              </w:rPr>
              <w:t>If No: Proceed to the CAB</w:t>
            </w:r>
          </w:p>
        </w:tc>
        <w:tc>
          <w:tcPr>
            <w:tcW w:w="2853" w:type="dxa"/>
          </w:tcPr>
          <w:p w14:paraId="2673FF3F" w14:textId="77777777" w:rsidR="001325E2" w:rsidRPr="005C0B27" w:rsidRDefault="001325E2" w:rsidP="00D619BD">
            <w:pPr>
              <w:pStyle w:val="NoSpacing"/>
              <w:rPr>
                <w:rFonts w:ascii="Times New Roman" w:hAnsi="Times New Roman"/>
              </w:rPr>
            </w:pPr>
          </w:p>
        </w:tc>
      </w:tr>
      <w:tr w:rsidR="001325E2" w:rsidRPr="005C0B27" w14:paraId="26CEC32A" w14:textId="77777777" w:rsidTr="001325E2">
        <w:tc>
          <w:tcPr>
            <w:tcW w:w="2850" w:type="dxa"/>
          </w:tcPr>
          <w:p w14:paraId="52805930" w14:textId="77777777" w:rsidR="001325E2" w:rsidRPr="005C0B27" w:rsidRDefault="001325E2" w:rsidP="00D619BD">
            <w:pPr>
              <w:pStyle w:val="NoSpacing"/>
              <w:rPr>
                <w:rFonts w:ascii="Times New Roman" w:hAnsi="Times New Roman"/>
              </w:rPr>
            </w:pPr>
            <w:r w:rsidRPr="005C0B27">
              <w:rPr>
                <w:rFonts w:ascii="Times New Roman" w:hAnsi="Times New Roman"/>
              </w:rPr>
              <w:lastRenderedPageBreak/>
              <w:t>4.</w:t>
            </w:r>
          </w:p>
        </w:tc>
        <w:tc>
          <w:tcPr>
            <w:tcW w:w="2927" w:type="dxa"/>
          </w:tcPr>
          <w:p w14:paraId="20EA5F9B" w14:textId="77777777" w:rsidR="001325E2" w:rsidRPr="005C0B27" w:rsidRDefault="001325E2" w:rsidP="00D619BD">
            <w:pPr>
              <w:pStyle w:val="NoSpacing"/>
              <w:rPr>
                <w:rFonts w:ascii="Times New Roman" w:hAnsi="Times New Roman"/>
              </w:rPr>
            </w:pPr>
            <w:r w:rsidRPr="005C0B27">
              <w:rPr>
                <w:rFonts w:ascii="Times New Roman" w:hAnsi="Times New Roman"/>
              </w:rPr>
              <w:t>Submitted to CAB for review</w:t>
            </w:r>
          </w:p>
          <w:p w14:paraId="5A6276A1" w14:textId="77777777" w:rsidR="001325E2" w:rsidRPr="005C0B27" w:rsidRDefault="001325E2" w:rsidP="00D619BD">
            <w:pPr>
              <w:pStyle w:val="NoSpacing"/>
              <w:rPr>
                <w:rFonts w:ascii="Times New Roman" w:hAnsi="Times New Roman"/>
              </w:rPr>
            </w:pPr>
          </w:p>
        </w:tc>
        <w:tc>
          <w:tcPr>
            <w:tcW w:w="2853" w:type="dxa"/>
          </w:tcPr>
          <w:p w14:paraId="0E6DD69B" w14:textId="77777777" w:rsidR="001325E2" w:rsidRPr="005C0B27" w:rsidRDefault="001325E2" w:rsidP="00D619BD">
            <w:pPr>
              <w:pStyle w:val="NoSpacing"/>
              <w:rPr>
                <w:rFonts w:ascii="Times New Roman" w:hAnsi="Times New Roman"/>
              </w:rPr>
            </w:pPr>
          </w:p>
        </w:tc>
      </w:tr>
      <w:tr w:rsidR="001325E2" w:rsidRPr="005C0B27" w14:paraId="191824E6" w14:textId="77777777" w:rsidTr="001325E2">
        <w:tc>
          <w:tcPr>
            <w:tcW w:w="2850" w:type="dxa"/>
          </w:tcPr>
          <w:p w14:paraId="6521E757" w14:textId="77777777" w:rsidR="001325E2" w:rsidRPr="005C0B27" w:rsidRDefault="001325E2" w:rsidP="00D619BD">
            <w:pPr>
              <w:pStyle w:val="NoSpacing"/>
              <w:rPr>
                <w:rFonts w:ascii="Times New Roman" w:hAnsi="Times New Roman"/>
              </w:rPr>
            </w:pPr>
            <w:r w:rsidRPr="005C0B27">
              <w:rPr>
                <w:rFonts w:ascii="Times New Roman" w:hAnsi="Times New Roman"/>
              </w:rPr>
              <w:t>5.</w:t>
            </w:r>
          </w:p>
        </w:tc>
        <w:tc>
          <w:tcPr>
            <w:tcW w:w="2927" w:type="dxa"/>
          </w:tcPr>
          <w:p w14:paraId="60B4E093" w14:textId="77777777" w:rsidR="001325E2" w:rsidRPr="005C0B27" w:rsidRDefault="001325E2" w:rsidP="00D619BD">
            <w:pPr>
              <w:pStyle w:val="NoSpacing"/>
              <w:rPr>
                <w:rFonts w:ascii="Times New Roman" w:hAnsi="Times New Roman"/>
              </w:rPr>
            </w:pPr>
            <w:r w:rsidRPr="005C0B27">
              <w:rPr>
                <w:rFonts w:ascii="Times New Roman" w:hAnsi="Times New Roman"/>
              </w:rPr>
              <w:t>Change implemented in Development</w:t>
            </w:r>
          </w:p>
          <w:p w14:paraId="16185DCB" w14:textId="77777777" w:rsidR="001325E2" w:rsidRPr="005C0B27" w:rsidRDefault="001325E2" w:rsidP="00D619BD">
            <w:pPr>
              <w:pStyle w:val="NoSpacing"/>
              <w:rPr>
                <w:rFonts w:ascii="Times New Roman" w:hAnsi="Times New Roman"/>
              </w:rPr>
            </w:pPr>
          </w:p>
        </w:tc>
        <w:tc>
          <w:tcPr>
            <w:tcW w:w="2853" w:type="dxa"/>
          </w:tcPr>
          <w:p w14:paraId="3FD2E7EC" w14:textId="77777777" w:rsidR="001325E2" w:rsidRPr="005C0B27" w:rsidRDefault="001325E2" w:rsidP="00D619BD">
            <w:pPr>
              <w:pStyle w:val="NoSpacing"/>
              <w:rPr>
                <w:rFonts w:ascii="Times New Roman" w:hAnsi="Times New Roman"/>
              </w:rPr>
            </w:pPr>
          </w:p>
        </w:tc>
      </w:tr>
      <w:tr w:rsidR="001325E2" w:rsidRPr="005C0B27" w14:paraId="69640557" w14:textId="77777777" w:rsidTr="001325E2">
        <w:tc>
          <w:tcPr>
            <w:tcW w:w="2850" w:type="dxa"/>
          </w:tcPr>
          <w:p w14:paraId="4E4C4F11" w14:textId="77777777" w:rsidR="001325E2" w:rsidRPr="005C0B27" w:rsidRDefault="001325E2" w:rsidP="00D619BD">
            <w:pPr>
              <w:pStyle w:val="NoSpacing"/>
              <w:rPr>
                <w:rFonts w:ascii="Times New Roman" w:hAnsi="Times New Roman"/>
              </w:rPr>
            </w:pPr>
            <w:r w:rsidRPr="005C0B27">
              <w:rPr>
                <w:rFonts w:ascii="Times New Roman" w:hAnsi="Times New Roman"/>
              </w:rPr>
              <w:t>6.</w:t>
            </w:r>
          </w:p>
        </w:tc>
        <w:tc>
          <w:tcPr>
            <w:tcW w:w="2927" w:type="dxa"/>
          </w:tcPr>
          <w:p w14:paraId="60820BE7" w14:textId="77777777" w:rsidR="001325E2" w:rsidRPr="005C0B27" w:rsidRDefault="001325E2" w:rsidP="00D619BD">
            <w:pPr>
              <w:pStyle w:val="NoSpacing"/>
              <w:rPr>
                <w:rFonts w:ascii="Times New Roman" w:hAnsi="Times New Roman"/>
              </w:rPr>
            </w:pPr>
            <w:r w:rsidRPr="005C0B27">
              <w:rPr>
                <w:rFonts w:ascii="Times New Roman" w:hAnsi="Times New Roman"/>
              </w:rPr>
              <w:t>Change is tested</w:t>
            </w:r>
          </w:p>
          <w:p w14:paraId="780F76C1" w14:textId="77777777" w:rsidR="001325E2" w:rsidRPr="005C0B27" w:rsidRDefault="001325E2" w:rsidP="00D619BD">
            <w:pPr>
              <w:pStyle w:val="NoSpacing"/>
              <w:rPr>
                <w:rFonts w:ascii="Times New Roman" w:hAnsi="Times New Roman"/>
              </w:rPr>
            </w:pPr>
          </w:p>
        </w:tc>
        <w:tc>
          <w:tcPr>
            <w:tcW w:w="2853" w:type="dxa"/>
          </w:tcPr>
          <w:p w14:paraId="044BC227" w14:textId="77777777" w:rsidR="001325E2" w:rsidRPr="005C0B27" w:rsidRDefault="001325E2" w:rsidP="00D619BD">
            <w:pPr>
              <w:pStyle w:val="NoSpacing"/>
              <w:rPr>
                <w:rFonts w:ascii="Times New Roman" w:hAnsi="Times New Roman"/>
              </w:rPr>
            </w:pPr>
          </w:p>
        </w:tc>
      </w:tr>
      <w:tr w:rsidR="001325E2" w:rsidRPr="005C0B27" w14:paraId="7CA74F21" w14:textId="77777777" w:rsidTr="001325E2">
        <w:tc>
          <w:tcPr>
            <w:tcW w:w="2850" w:type="dxa"/>
          </w:tcPr>
          <w:p w14:paraId="3D2DDD22" w14:textId="77777777" w:rsidR="001325E2" w:rsidRPr="005C0B27" w:rsidRDefault="001325E2" w:rsidP="00D619BD">
            <w:pPr>
              <w:pStyle w:val="NoSpacing"/>
              <w:rPr>
                <w:rFonts w:ascii="Times New Roman" w:hAnsi="Times New Roman"/>
              </w:rPr>
            </w:pPr>
            <w:r w:rsidRPr="005C0B27">
              <w:rPr>
                <w:rFonts w:ascii="Times New Roman" w:hAnsi="Times New Roman"/>
              </w:rPr>
              <w:t>7.</w:t>
            </w:r>
          </w:p>
        </w:tc>
        <w:tc>
          <w:tcPr>
            <w:tcW w:w="2927" w:type="dxa"/>
          </w:tcPr>
          <w:p w14:paraId="238924DD" w14:textId="77777777" w:rsidR="001325E2" w:rsidRPr="005C0B27" w:rsidRDefault="001325E2" w:rsidP="00D619BD">
            <w:pPr>
              <w:pStyle w:val="NoSpacing"/>
              <w:rPr>
                <w:rFonts w:ascii="Times New Roman" w:hAnsi="Times New Roman"/>
              </w:rPr>
            </w:pPr>
            <w:r w:rsidRPr="005C0B27">
              <w:rPr>
                <w:rFonts w:ascii="Times New Roman" w:hAnsi="Times New Roman"/>
              </w:rPr>
              <w:t>Request to implement in Production</w:t>
            </w:r>
          </w:p>
          <w:p w14:paraId="5F57FF03" w14:textId="77777777" w:rsidR="001325E2" w:rsidRPr="005C0B27" w:rsidRDefault="001325E2" w:rsidP="00D619BD">
            <w:pPr>
              <w:pStyle w:val="NoSpacing"/>
              <w:rPr>
                <w:rFonts w:ascii="Times New Roman" w:hAnsi="Times New Roman"/>
              </w:rPr>
            </w:pPr>
          </w:p>
        </w:tc>
        <w:tc>
          <w:tcPr>
            <w:tcW w:w="2853" w:type="dxa"/>
          </w:tcPr>
          <w:p w14:paraId="4DDEEFEE" w14:textId="77777777" w:rsidR="001325E2" w:rsidRPr="005C0B27" w:rsidRDefault="001325E2" w:rsidP="00D619BD">
            <w:pPr>
              <w:pStyle w:val="NoSpacing"/>
              <w:rPr>
                <w:rFonts w:ascii="Times New Roman" w:hAnsi="Times New Roman"/>
              </w:rPr>
            </w:pPr>
          </w:p>
        </w:tc>
      </w:tr>
      <w:tr w:rsidR="001325E2" w:rsidRPr="005C0B27" w14:paraId="05D4BC04" w14:textId="77777777" w:rsidTr="001325E2">
        <w:tc>
          <w:tcPr>
            <w:tcW w:w="2850" w:type="dxa"/>
          </w:tcPr>
          <w:p w14:paraId="3993A4BE" w14:textId="77777777" w:rsidR="001325E2" w:rsidRPr="005C0B27" w:rsidRDefault="001325E2" w:rsidP="00D619BD">
            <w:pPr>
              <w:pStyle w:val="NoSpacing"/>
              <w:rPr>
                <w:rFonts w:ascii="Times New Roman" w:hAnsi="Times New Roman"/>
              </w:rPr>
            </w:pPr>
            <w:r w:rsidRPr="005C0B27">
              <w:rPr>
                <w:rFonts w:ascii="Times New Roman" w:hAnsi="Times New Roman"/>
              </w:rPr>
              <w:t>7.1</w:t>
            </w:r>
          </w:p>
        </w:tc>
        <w:tc>
          <w:tcPr>
            <w:tcW w:w="2927" w:type="dxa"/>
          </w:tcPr>
          <w:p w14:paraId="7023DB52" w14:textId="77777777" w:rsidR="001325E2" w:rsidRDefault="001325E2" w:rsidP="00D619BD">
            <w:pPr>
              <w:pStyle w:val="NoSpacing"/>
              <w:rPr>
                <w:rFonts w:ascii="Times New Roman" w:hAnsi="Times New Roman"/>
              </w:rPr>
            </w:pPr>
            <w:r w:rsidRPr="005C0B27">
              <w:rPr>
                <w:rFonts w:ascii="Times New Roman" w:hAnsi="Times New Roman"/>
              </w:rPr>
              <w:t xml:space="preserve">If request approved: </w:t>
            </w:r>
            <w:r>
              <w:rPr>
                <w:rFonts w:ascii="Times New Roman" w:hAnsi="Times New Roman"/>
              </w:rPr>
              <w:t>Is this a major change?</w:t>
            </w:r>
          </w:p>
          <w:p w14:paraId="2AA1D1E0" w14:textId="77777777" w:rsidR="001325E2" w:rsidRDefault="001325E2" w:rsidP="001325E2">
            <w:pPr>
              <w:pStyle w:val="NoSpacing"/>
              <w:numPr>
                <w:ilvl w:val="0"/>
                <w:numId w:val="38"/>
              </w:numPr>
              <w:suppressAutoHyphens w:val="0"/>
              <w:rPr>
                <w:rFonts w:ascii="Times New Roman" w:hAnsi="Times New Roman"/>
              </w:rPr>
            </w:pPr>
            <w:r>
              <w:rPr>
                <w:rFonts w:ascii="Times New Roman" w:hAnsi="Times New Roman"/>
              </w:rPr>
              <w:t>If Yes: Proceed to Customer Notification Process</w:t>
            </w:r>
          </w:p>
          <w:p w14:paraId="1CFD463C" w14:textId="77777777" w:rsidR="001325E2" w:rsidRPr="005C0B27" w:rsidRDefault="001325E2" w:rsidP="001325E2">
            <w:pPr>
              <w:pStyle w:val="NoSpacing"/>
              <w:numPr>
                <w:ilvl w:val="0"/>
                <w:numId w:val="38"/>
              </w:numPr>
              <w:suppressAutoHyphens w:val="0"/>
              <w:rPr>
                <w:rFonts w:ascii="Times New Roman" w:hAnsi="Times New Roman"/>
              </w:rPr>
            </w:pPr>
            <w:r>
              <w:rPr>
                <w:rFonts w:ascii="Times New Roman" w:hAnsi="Times New Roman"/>
              </w:rPr>
              <w:t>If No: Proceed to Schedule Change</w:t>
            </w:r>
          </w:p>
          <w:p w14:paraId="3B7C26B1" w14:textId="77777777" w:rsidR="001325E2" w:rsidRPr="005C0B27" w:rsidRDefault="001325E2" w:rsidP="00D619BD">
            <w:pPr>
              <w:pStyle w:val="NoSpacing"/>
              <w:rPr>
                <w:rFonts w:ascii="Times New Roman" w:hAnsi="Times New Roman"/>
              </w:rPr>
            </w:pPr>
            <w:r w:rsidRPr="005C0B27">
              <w:rPr>
                <w:rFonts w:ascii="Times New Roman" w:hAnsi="Times New Roman"/>
              </w:rPr>
              <w:t>If denied: Go to Implement in Development</w:t>
            </w:r>
          </w:p>
        </w:tc>
        <w:tc>
          <w:tcPr>
            <w:tcW w:w="2853" w:type="dxa"/>
          </w:tcPr>
          <w:p w14:paraId="24E5254D" w14:textId="77777777" w:rsidR="001325E2" w:rsidRPr="005C0B27" w:rsidRDefault="001325E2" w:rsidP="00D619BD">
            <w:pPr>
              <w:pStyle w:val="NoSpacing"/>
              <w:rPr>
                <w:rFonts w:ascii="Times New Roman" w:hAnsi="Times New Roman"/>
              </w:rPr>
            </w:pPr>
            <w:r>
              <w:rPr>
                <w:rFonts w:ascii="Times New Roman" w:hAnsi="Times New Roman"/>
              </w:rPr>
              <w:t>Customer Notification process will alert the customer of any major changes to the system.</w:t>
            </w:r>
          </w:p>
        </w:tc>
      </w:tr>
      <w:tr w:rsidR="001325E2" w:rsidRPr="005C0B27" w14:paraId="74BF455F" w14:textId="77777777" w:rsidTr="001325E2">
        <w:tc>
          <w:tcPr>
            <w:tcW w:w="2850" w:type="dxa"/>
          </w:tcPr>
          <w:p w14:paraId="4D3D8C0A" w14:textId="77777777" w:rsidR="001325E2" w:rsidRPr="005C0B27" w:rsidRDefault="001325E2" w:rsidP="00D619BD">
            <w:pPr>
              <w:pStyle w:val="NoSpacing"/>
              <w:rPr>
                <w:rFonts w:ascii="Times New Roman" w:hAnsi="Times New Roman"/>
              </w:rPr>
            </w:pPr>
            <w:r w:rsidRPr="005C0B27">
              <w:rPr>
                <w:rFonts w:ascii="Times New Roman" w:hAnsi="Times New Roman"/>
              </w:rPr>
              <w:t>8.</w:t>
            </w:r>
          </w:p>
        </w:tc>
        <w:tc>
          <w:tcPr>
            <w:tcW w:w="2927" w:type="dxa"/>
          </w:tcPr>
          <w:p w14:paraId="4D324A60" w14:textId="77777777" w:rsidR="001325E2" w:rsidRPr="005C0B27" w:rsidRDefault="001325E2" w:rsidP="00D619BD">
            <w:pPr>
              <w:pStyle w:val="NoSpacing"/>
              <w:rPr>
                <w:rFonts w:ascii="Times New Roman" w:hAnsi="Times New Roman"/>
              </w:rPr>
            </w:pPr>
            <w:r w:rsidRPr="005C0B27">
              <w:rPr>
                <w:rFonts w:ascii="Times New Roman" w:hAnsi="Times New Roman"/>
              </w:rPr>
              <w:t>Schedule change</w:t>
            </w:r>
          </w:p>
        </w:tc>
        <w:tc>
          <w:tcPr>
            <w:tcW w:w="2853" w:type="dxa"/>
          </w:tcPr>
          <w:p w14:paraId="1D5C308D" w14:textId="77777777" w:rsidR="001325E2" w:rsidRPr="005C0B27" w:rsidRDefault="001325E2" w:rsidP="00D619BD">
            <w:pPr>
              <w:pStyle w:val="NoSpacing"/>
              <w:rPr>
                <w:rFonts w:ascii="Times New Roman" w:hAnsi="Times New Roman"/>
              </w:rPr>
            </w:pPr>
          </w:p>
        </w:tc>
      </w:tr>
      <w:tr w:rsidR="001325E2" w:rsidRPr="005C0B27" w14:paraId="46ED660C" w14:textId="77777777" w:rsidTr="001325E2">
        <w:tc>
          <w:tcPr>
            <w:tcW w:w="2850" w:type="dxa"/>
          </w:tcPr>
          <w:p w14:paraId="68D53788" w14:textId="77777777" w:rsidR="001325E2" w:rsidRPr="005C0B27" w:rsidRDefault="001325E2" w:rsidP="00D619BD">
            <w:pPr>
              <w:pStyle w:val="NoSpacing"/>
              <w:rPr>
                <w:rFonts w:ascii="Times New Roman" w:hAnsi="Times New Roman"/>
              </w:rPr>
            </w:pPr>
            <w:r w:rsidRPr="005C0B27">
              <w:rPr>
                <w:rFonts w:ascii="Times New Roman" w:hAnsi="Times New Roman"/>
              </w:rPr>
              <w:t>9.</w:t>
            </w:r>
          </w:p>
        </w:tc>
        <w:tc>
          <w:tcPr>
            <w:tcW w:w="2927" w:type="dxa"/>
          </w:tcPr>
          <w:p w14:paraId="56C05D82" w14:textId="77777777" w:rsidR="001325E2" w:rsidRPr="005C0B27" w:rsidRDefault="001325E2" w:rsidP="00D619BD">
            <w:pPr>
              <w:pStyle w:val="NoSpacing"/>
              <w:rPr>
                <w:rFonts w:ascii="Times New Roman" w:hAnsi="Times New Roman"/>
              </w:rPr>
            </w:pPr>
            <w:r w:rsidRPr="005C0B27">
              <w:rPr>
                <w:rFonts w:ascii="Times New Roman" w:hAnsi="Times New Roman"/>
              </w:rPr>
              <w:t>Implement change</w:t>
            </w:r>
          </w:p>
        </w:tc>
        <w:tc>
          <w:tcPr>
            <w:tcW w:w="2853" w:type="dxa"/>
          </w:tcPr>
          <w:p w14:paraId="2CD01CCB" w14:textId="77777777" w:rsidR="001325E2" w:rsidRPr="005C0B27" w:rsidRDefault="001325E2" w:rsidP="00D619BD">
            <w:pPr>
              <w:pStyle w:val="NoSpacing"/>
              <w:rPr>
                <w:rFonts w:ascii="Times New Roman" w:hAnsi="Times New Roman"/>
              </w:rPr>
            </w:pPr>
          </w:p>
        </w:tc>
      </w:tr>
      <w:tr w:rsidR="001325E2" w:rsidRPr="005C0B27" w14:paraId="21DFD556" w14:textId="77777777" w:rsidTr="001325E2">
        <w:tc>
          <w:tcPr>
            <w:tcW w:w="2850" w:type="dxa"/>
          </w:tcPr>
          <w:p w14:paraId="1C70AD15" w14:textId="77777777" w:rsidR="001325E2" w:rsidRPr="005C0B27" w:rsidRDefault="001325E2" w:rsidP="00D619BD">
            <w:pPr>
              <w:pStyle w:val="NoSpacing"/>
              <w:rPr>
                <w:rFonts w:ascii="Times New Roman" w:hAnsi="Times New Roman"/>
              </w:rPr>
            </w:pPr>
            <w:r w:rsidRPr="005C0B27">
              <w:rPr>
                <w:rFonts w:ascii="Times New Roman" w:hAnsi="Times New Roman"/>
              </w:rPr>
              <w:t>10.</w:t>
            </w:r>
          </w:p>
        </w:tc>
        <w:tc>
          <w:tcPr>
            <w:tcW w:w="2927" w:type="dxa"/>
          </w:tcPr>
          <w:p w14:paraId="29ACC67D" w14:textId="77777777" w:rsidR="001325E2" w:rsidRPr="005C0B27" w:rsidRDefault="001325E2" w:rsidP="00D619BD">
            <w:pPr>
              <w:pStyle w:val="NoSpacing"/>
              <w:rPr>
                <w:rFonts w:ascii="Times New Roman" w:hAnsi="Times New Roman"/>
              </w:rPr>
            </w:pPr>
            <w:r>
              <w:rPr>
                <w:rFonts w:ascii="Times New Roman" w:hAnsi="Times New Roman"/>
              </w:rPr>
              <w:t>Perform Configuration Status Accounting</w:t>
            </w:r>
          </w:p>
        </w:tc>
        <w:tc>
          <w:tcPr>
            <w:tcW w:w="2853" w:type="dxa"/>
          </w:tcPr>
          <w:p w14:paraId="6447644D" w14:textId="77777777" w:rsidR="001325E2" w:rsidRPr="005C0B27" w:rsidRDefault="001325E2" w:rsidP="00D619BD">
            <w:pPr>
              <w:pStyle w:val="NoSpacing"/>
              <w:rPr>
                <w:rFonts w:ascii="Times New Roman" w:hAnsi="Times New Roman"/>
              </w:rPr>
            </w:pPr>
          </w:p>
        </w:tc>
      </w:tr>
      <w:tr w:rsidR="001325E2" w:rsidRPr="005C0B27" w14:paraId="607986E5" w14:textId="77777777" w:rsidTr="001325E2">
        <w:tc>
          <w:tcPr>
            <w:tcW w:w="2850" w:type="dxa"/>
          </w:tcPr>
          <w:p w14:paraId="23080548" w14:textId="77777777" w:rsidR="001325E2" w:rsidRPr="005C0B27" w:rsidRDefault="001325E2" w:rsidP="00D619BD">
            <w:pPr>
              <w:pStyle w:val="NoSpacing"/>
              <w:rPr>
                <w:rFonts w:ascii="Times New Roman" w:hAnsi="Times New Roman"/>
              </w:rPr>
            </w:pPr>
            <w:r>
              <w:rPr>
                <w:rFonts w:ascii="Times New Roman" w:hAnsi="Times New Roman"/>
              </w:rPr>
              <w:t>11.</w:t>
            </w:r>
          </w:p>
        </w:tc>
        <w:tc>
          <w:tcPr>
            <w:tcW w:w="2927" w:type="dxa"/>
          </w:tcPr>
          <w:p w14:paraId="05BF681D" w14:textId="77777777" w:rsidR="001325E2" w:rsidRDefault="001325E2" w:rsidP="00D619BD">
            <w:pPr>
              <w:pStyle w:val="NoSpacing"/>
              <w:rPr>
                <w:rFonts w:ascii="Times New Roman" w:hAnsi="Times New Roman"/>
              </w:rPr>
            </w:pPr>
            <w:r>
              <w:rPr>
                <w:rFonts w:ascii="Times New Roman" w:hAnsi="Times New Roman"/>
              </w:rPr>
              <w:t>Conduct Configuration Verification and Audit</w:t>
            </w:r>
          </w:p>
        </w:tc>
        <w:tc>
          <w:tcPr>
            <w:tcW w:w="2853" w:type="dxa"/>
          </w:tcPr>
          <w:p w14:paraId="1B09C28E" w14:textId="77777777" w:rsidR="001325E2" w:rsidRPr="005C0B27" w:rsidRDefault="001325E2" w:rsidP="00D619BD">
            <w:pPr>
              <w:pStyle w:val="NoSpacing"/>
              <w:rPr>
                <w:rFonts w:ascii="Times New Roman" w:hAnsi="Times New Roman"/>
              </w:rPr>
            </w:pPr>
          </w:p>
        </w:tc>
      </w:tr>
    </w:tbl>
    <w:p w14:paraId="6E8E2677" w14:textId="77777777" w:rsidR="00A8358D" w:rsidRDefault="00A8358D" w:rsidP="00A8358D">
      <w:pPr>
        <w:pStyle w:val="NoSpacing"/>
      </w:pPr>
    </w:p>
    <w:p w14:paraId="5E669CEA" w14:textId="77777777" w:rsidR="00A8358D" w:rsidRDefault="00A8358D" w:rsidP="00A8358D">
      <w:pPr>
        <w:pStyle w:val="NoSpacing"/>
      </w:pPr>
      <w:r w:rsidRPr="00367FC4">
        <w:rPr>
          <w:b/>
          <w:bCs/>
        </w:rPr>
        <w:t>Rollback Change</w:t>
      </w:r>
      <w:r>
        <w:t xml:space="preserve"> requests occur when the actions of an associated change request need to be reversed.  Rollback changes will need to go through the CAB. </w:t>
      </w:r>
    </w:p>
    <w:p w14:paraId="219E9640" w14:textId="77777777" w:rsidR="00A8358D" w:rsidRDefault="00A8358D" w:rsidP="00A8358D">
      <w:pPr>
        <w:pStyle w:val="NoSpacing"/>
      </w:pPr>
      <w:r>
        <w:rPr>
          <w:b/>
          <w:bCs/>
        </w:rPr>
        <w:t xml:space="preserve">Description: </w:t>
      </w:r>
      <w:r>
        <w:t>The Rollback Change Request process will detail the steps involved in order to revert the system back to a previous state before a change was implemented.</w:t>
      </w:r>
    </w:p>
    <w:p w14:paraId="5BF6D589" w14:textId="77777777" w:rsidR="00A8358D" w:rsidRDefault="00A8358D" w:rsidP="00A8358D">
      <w:pPr>
        <w:pStyle w:val="NoSpacing"/>
      </w:pPr>
      <w:r>
        <w:rPr>
          <w:b/>
          <w:bCs/>
        </w:rPr>
        <w:t>Prerequisites:</w:t>
      </w:r>
      <w:r>
        <w:t xml:space="preserve"> </w:t>
      </w:r>
    </w:p>
    <w:p w14:paraId="276AE321" w14:textId="77777777" w:rsidR="00A8358D" w:rsidRPr="001A4131" w:rsidRDefault="00A8358D" w:rsidP="00A8358D">
      <w:pPr>
        <w:pStyle w:val="NoSpacing"/>
        <w:numPr>
          <w:ilvl w:val="0"/>
          <w:numId w:val="37"/>
        </w:numPr>
        <w:suppressAutoHyphens w:val="0"/>
        <w:rPr>
          <w:b/>
          <w:bCs/>
        </w:rPr>
      </w:pPr>
      <w:r>
        <w:t>Previous change request</w:t>
      </w:r>
    </w:p>
    <w:p w14:paraId="4A983437" w14:textId="77777777" w:rsidR="00A8358D" w:rsidRDefault="00A8358D" w:rsidP="00A8358D">
      <w:pPr>
        <w:pStyle w:val="NoSpacing"/>
      </w:pPr>
      <w:r>
        <w:rPr>
          <w:b/>
          <w:bCs/>
        </w:rPr>
        <w:t>Targets:</w:t>
      </w:r>
      <w:r>
        <w:t xml:space="preserve"> System</w:t>
      </w:r>
    </w:p>
    <w:p w14:paraId="4C1809E8" w14:textId="77777777" w:rsidR="00A8358D" w:rsidRDefault="00A8358D" w:rsidP="00A8358D">
      <w:pPr>
        <w:pStyle w:val="NoSpacing"/>
      </w:pPr>
    </w:p>
    <w:tbl>
      <w:tblPr>
        <w:tblStyle w:val="TableGrid"/>
        <w:tblpPr w:leftFromText="180" w:rightFromText="180" w:vertAnchor="text" w:tblpY="1"/>
        <w:tblOverlap w:val="never"/>
        <w:tblW w:w="0" w:type="auto"/>
        <w:tblLook w:val="04A0" w:firstRow="1" w:lastRow="0" w:firstColumn="1" w:lastColumn="0" w:noHBand="0" w:noVBand="1"/>
      </w:tblPr>
      <w:tblGrid>
        <w:gridCol w:w="2968"/>
        <w:gridCol w:w="3010"/>
        <w:gridCol w:w="3025"/>
      </w:tblGrid>
      <w:tr w:rsidR="00A8358D" w14:paraId="57988C83" w14:textId="77777777" w:rsidTr="008D522A">
        <w:trPr>
          <w:trHeight w:val="197"/>
        </w:trPr>
        <w:tc>
          <w:tcPr>
            <w:tcW w:w="2968" w:type="dxa"/>
          </w:tcPr>
          <w:p w14:paraId="5140E0A6" w14:textId="77777777" w:rsidR="00A8358D" w:rsidRPr="00953837" w:rsidRDefault="00A8358D" w:rsidP="008D522A">
            <w:pPr>
              <w:pStyle w:val="NoSpacing"/>
              <w:rPr>
                <w:rFonts w:ascii="Times New Roman" w:hAnsi="Times New Roman"/>
                <w:b/>
                <w:bCs/>
              </w:rPr>
            </w:pPr>
            <w:r w:rsidRPr="00953837">
              <w:rPr>
                <w:rFonts w:ascii="Times New Roman" w:hAnsi="Times New Roman"/>
                <w:b/>
                <w:bCs/>
              </w:rPr>
              <w:t>Steps</w:t>
            </w:r>
          </w:p>
        </w:tc>
        <w:tc>
          <w:tcPr>
            <w:tcW w:w="3010" w:type="dxa"/>
          </w:tcPr>
          <w:p w14:paraId="40F71234" w14:textId="77777777" w:rsidR="00A8358D" w:rsidRPr="00953837" w:rsidRDefault="00A8358D" w:rsidP="008D522A">
            <w:pPr>
              <w:pStyle w:val="NoSpacing"/>
              <w:rPr>
                <w:rFonts w:ascii="Times New Roman" w:hAnsi="Times New Roman"/>
                <w:b/>
                <w:bCs/>
              </w:rPr>
            </w:pPr>
            <w:r w:rsidRPr="00953837">
              <w:rPr>
                <w:rFonts w:ascii="Times New Roman" w:hAnsi="Times New Roman"/>
                <w:b/>
                <w:bCs/>
              </w:rPr>
              <w:t>Process</w:t>
            </w:r>
          </w:p>
        </w:tc>
        <w:tc>
          <w:tcPr>
            <w:tcW w:w="3025" w:type="dxa"/>
          </w:tcPr>
          <w:p w14:paraId="61821CD2" w14:textId="77777777" w:rsidR="00A8358D" w:rsidRPr="00953837" w:rsidRDefault="00A8358D" w:rsidP="008D522A">
            <w:pPr>
              <w:pStyle w:val="NoSpacing"/>
              <w:rPr>
                <w:rFonts w:ascii="Times New Roman" w:hAnsi="Times New Roman"/>
                <w:b/>
                <w:bCs/>
              </w:rPr>
            </w:pPr>
            <w:r w:rsidRPr="00953837">
              <w:rPr>
                <w:rFonts w:ascii="Times New Roman" w:hAnsi="Times New Roman"/>
                <w:b/>
                <w:bCs/>
              </w:rPr>
              <w:t>Notes</w:t>
            </w:r>
          </w:p>
        </w:tc>
      </w:tr>
      <w:tr w:rsidR="00A8358D" w14:paraId="63D4157C" w14:textId="77777777" w:rsidTr="008D522A">
        <w:trPr>
          <w:trHeight w:val="185"/>
        </w:trPr>
        <w:tc>
          <w:tcPr>
            <w:tcW w:w="2968" w:type="dxa"/>
          </w:tcPr>
          <w:p w14:paraId="125370D5" w14:textId="77777777" w:rsidR="00A8358D" w:rsidRDefault="00A8358D" w:rsidP="008D522A">
            <w:pPr>
              <w:pStyle w:val="NoSpacing"/>
              <w:rPr>
                <w:rFonts w:ascii="Times New Roman" w:hAnsi="Times New Roman"/>
              </w:rPr>
            </w:pPr>
            <w:r>
              <w:rPr>
                <w:rFonts w:ascii="Times New Roman" w:hAnsi="Times New Roman"/>
              </w:rPr>
              <w:t>1.</w:t>
            </w:r>
          </w:p>
        </w:tc>
        <w:tc>
          <w:tcPr>
            <w:tcW w:w="3010" w:type="dxa"/>
          </w:tcPr>
          <w:p w14:paraId="261C5CCB" w14:textId="77777777" w:rsidR="00A8358D" w:rsidRDefault="00A8358D" w:rsidP="008D522A">
            <w:pPr>
              <w:pStyle w:val="NoSpacing"/>
              <w:rPr>
                <w:rFonts w:ascii="Times New Roman" w:hAnsi="Times New Roman"/>
              </w:rPr>
            </w:pPr>
            <w:r>
              <w:rPr>
                <w:rFonts w:ascii="Times New Roman" w:hAnsi="Times New Roman"/>
              </w:rPr>
              <w:t>Change request submitted</w:t>
            </w:r>
          </w:p>
        </w:tc>
        <w:tc>
          <w:tcPr>
            <w:tcW w:w="3025" w:type="dxa"/>
          </w:tcPr>
          <w:p w14:paraId="2920A12D" w14:textId="77777777" w:rsidR="00A8358D" w:rsidRDefault="00A8358D" w:rsidP="008D522A">
            <w:pPr>
              <w:pStyle w:val="NoSpacing"/>
              <w:rPr>
                <w:rFonts w:ascii="Times New Roman" w:hAnsi="Times New Roman"/>
              </w:rPr>
            </w:pPr>
          </w:p>
        </w:tc>
      </w:tr>
      <w:tr w:rsidR="00A8358D" w14:paraId="4D83485C" w14:textId="77777777" w:rsidTr="008D522A">
        <w:trPr>
          <w:trHeight w:val="382"/>
        </w:trPr>
        <w:tc>
          <w:tcPr>
            <w:tcW w:w="2968" w:type="dxa"/>
          </w:tcPr>
          <w:p w14:paraId="5A492397" w14:textId="77777777" w:rsidR="00A8358D" w:rsidRDefault="00A8358D" w:rsidP="008D522A">
            <w:pPr>
              <w:pStyle w:val="NoSpacing"/>
              <w:rPr>
                <w:rFonts w:ascii="Times New Roman" w:hAnsi="Times New Roman"/>
              </w:rPr>
            </w:pPr>
            <w:r>
              <w:rPr>
                <w:rFonts w:ascii="Times New Roman" w:hAnsi="Times New Roman"/>
              </w:rPr>
              <w:t>2.</w:t>
            </w:r>
          </w:p>
        </w:tc>
        <w:tc>
          <w:tcPr>
            <w:tcW w:w="3010" w:type="dxa"/>
          </w:tcPr>
          <w:p w14:paraId="42E74720" w14:textId="77777777" w:rsidR="00A8358D" w:rsidRDefault="00A8358D" w:rsidP="008D522A">
            <w:pPr>
              <w:pStyle w:val="NoSpacing"/>
              <w:rPr>
                <w:rFonts w:ascii="Times New Roman" w:hAnsi="Times New Roman"/>
              </w:rPr>
            </w:pPr>
            <w:r>
              <w:rPr>
                <w:rFonts w:ascii="Times New Roman" w:hAnsi="Times New Roman"/>
              </w:rPr>
              <w:t>Classified as a Rollback change</w:t>
            </w:r>
          </w:p>
        </w:tc>
        <w:tc>
          <w:tcPr>
            <w:tcW w:w="3025" w:type="dxa"/>
          </w:tcPr>
          <w:p w14:paraId="3DA06659" w14:textId="77777777" w:rsidR="00A8358D" w:rsidRDefault="00A8358D" w:rsidP="008D522A">
            <w:pPr>
              <w:pStyle w:val="NoSpacing"/>
              <w:rPr>
                <w:rFonts w:ascii="Times New Roman" w:hAnsi="Times New Roman"/>
              </w:rPr>
            </w:pPr>
          </w:p>
        </w:tc>
      </w:tr>
      <w:tr w:rsidR="00A8358D" w14:paraId="37702ECE" w14:textId="77777777" w:rsidTr="008D522A">
        <w:trPr>
          <w:trHeight w:val="242"/>
        </w:trPr>
        <w:tc>
          <w:tcPr>
            <w:tcW w:w="2968" w:type="dxa"/>
          </w:tcPr>
          <w:p w14:paraId="407BDE11" w14:textId="77777777" w:rsidR="00A8358D" w:rsidRDefault="00A8358D" w:rsidP="008D522A">
            <w:pPr>
              <w:pStyle w:val="NoSpacing"/>
              <w:rPr>
                <w:rFonts w:ascii="Times New Roman" w:hAnsi="Times New Roman"/>
              </w:rPr>
            </w:pPr>
            <w:r>
              <w:rPr>
                <w:rFonts w:ascii="Times New Roman" w:hAnsi="Times New Roman"/>
              </w:rPr>
              <w:t>3.</w:t>
            </w:r>
          </w:p>
        </w:tc>
        <w:tc>
          <w:tcPr>
            <w:tcW w:w="3010" w:type="dxa"/>
          </w:tcPr>
          <w:p w14:paraId="6B031A8C" w14:textId="77777777" w:rsidR="00A8358D" w:rsidRDefault="00A8358D" w:rsidP="008D522A">
            <w:pPr>
              <w:pStyle w:val="NoSpacing"/>
              <w:rPr>
                <w:rFonts w:ascii="Times New Roman" w:hAnsi="Times New Roman"/>
              </w:rPr>
            </w:pPr>
            <w:r>
              <w:rPr>
                <w:rFonts w:ascii="Times New Roman" w:hAnsi="Times New Roman"/>
              </w:rPr>
              <w:t>Submit to the CAB</w:t>
            </w:r>
          </w:p>
        </w:tc>
        <w:tc>
          <w:tcPr>
            <w:tcW w:w="3025" w:type="dxa"/>
          </w:tcPr>
          <w:p w14:paraId="711E6E08" w14:textId="77777777" w:rsidR="00A8358D" w:rsidRDefault="00A8358D" w:rsidP="008D522A">
            <w:pPr>
              <w:pStyle w:val="NoSpacing"/>
              <w:rPr>
                <w:rFonts w:ascii="Times New Roman" w:hAnsi="Times New Roman"/>
              </w:rPr>
            </w:pPr>
            <w:r>
              <w:rPr>
                <w:rFonts w:ascii="Times New Roman" w:hAnsi="Times New Roman"/>
              </w:rPr>
              <w:t>Requires approval from the NOC manager and the Chief Engineer</w:t>
            </w:r>
          </w:p>
        </w:tc>
      </w:tr>
      <w:tr w:rsidR="00A8358D" w14:paraId="4FFC62CE" w14:textId="77777777" w:rsidTr="008D522A">
        <w:trPr>
          <w:trHeight w:val="185"/>
        </w:trPr>
        <w:tc>
          <w:tcPr>
            <w:tcW w:w="2968" w:type="dxa"/>
          </w:tcPr>
          <w:p w14:paraId="65C05F17" w14:textId="77777777" w:rsidR="00A8358D" w:rsidRDefault="00A8358D" w:rsidP="008D522A">
            <w:pPr>
              <w:pStyle w:val="NoSpacing"/>
              <w:rPr>
                <w:rFonts w:ascii="Times New Roman" w:hAnsi="Times New Roman"/>
              </w:rPr>
            </w:pPr>
            <w:r>
              <w:rPr>
                <w:rFonts w:ascii="Times New Roman" w:hAnsi="Times New Roman"/>
              </w:rPr>
              <w:t>4.</w:t>
            </w:r>
          </w:p>
        </w:tc>
        <w:tc>
          <w:tcPr>
            <w:tcW w:w="3010" w:type="dxa"/>
          </w:tcPr>
          <w:p w14:paraId="200CCF6C" w14:textId="77777777" w:rsidR="00A8358D" w:rsidRDefault="00A8358D" w:rsidP="008D522A">
            <w:pPr>
              <w:pStyle w:val="NoSpacing"/>
              <w:rPr>
                <w:rFonts w:ascii="Times New Roman" w:hAnsi="Times New Roman"/>
              </w:rPr>
            </w:pPr>
            <w:r>
              <w:rPr>
                <w:rFonts w:ascii="Times New Roman" w:hAnsi="Times New Roman"/>
              </w:rPr>
              <w:t>Schedule the release</w:t>
            </w:r>
          </w:p>
        </w:tc>
        <w:tc>
          <w:tcPr>
            <w:tcW w:w="3025" w:type="dxa"/>
          </w:tcPr>
          <w:p w14:paraId="267E2273" w14:textId="77777777" w:rsidR="00A8358D" w:rsidRDefault="00A8358D" w:rsidP="008D522A">
            <w:pPr>
              <w:pStyle w:val="NoSpacing"/>
              <w:rPr>
                <w:rFonts w:ascii="Times New Roman" w:hAnsi="Times New Roman"/>
              </w:rPr>
            </w:pPr>
          </w:p>
        </w:tc>
      </w:tr>
      <w:tr w:rsidR="00A8358D" w14:paraId="23A42498" w14:textId="77777777" w:rsidTr="008D522A">
        <w:trPr>
          <w:trHeight w:val="394"/>
        </w:trPr>
        <w:tc>
          <w:tcPr>
            <w:tcW w:w="2968" w:type="dxa"/>
          </w:tcPr>
          <w:p w14:paraId="20674830" w14:textId="77777777" w:rsidR="00A8358D" w:rsidRDefault="00A8358D" w:rsidP="008D522A">
            <w:pPr>
              <w:pStyle w:val="NoSpacing"/>
              <w:rPr>
                <w:rFonts w:ascii="Times New Roman" w:hAnsi="Times New Roman"/>
              </w:rPr>
            </w:pPr>
            <w:r>
              <w:rPr>
                <w:rFonts w:ascii="Times New Roman" w:hAnsi="Times New Roman"/>
              </w:rPr>
              <w:t>5.</w:t>
            </w:r>
          </w:p>
        </w:tc>
        <w:tc>
          <w:tcPr>
            <w:tcW w:w="3010" w:type="dxa"/>
          </w:tcPr>
          <w:p w14:paraId="35491AA0" w14:textId="77777777" w:rsidR="00A8358D" w:rsidRPr="004F0D3E" w:rsidRDefault="00A8358D" w:rsidP="008D522A">
            <w:pPr>
              <w:pStyle w:val="NoSpacing"/>
              <w:rPr>
                <w:rFonts w:ascii="Times New Roman" w:hAnsi="Times New Roman"/>
              </w:rPr>
            </w:pPr>
            <w:r>
              <w:rPr>
                <w:rFonts w:ascii="Times New Roman" w:hAnsi="Times New Roman"/>
              </w:rPr>
              <w:t>Implement the requested change</w:t>
            </w:r>
          </w:p>
        </w:tc>
        <w:tc>
          <w:tcPr>
            <w:tcW w:w="3025" w:type="dxa"/>
          </w:tcPr>
          <w:p w14:paraId="508F4703" w14:textId="77777777" w:rsidR="00A8358D" w:rsidRDefault="00A8358D" w:rsidP="008D522A">
            <w:pPr>
              <w:pStyle w:val="NoSpacing"/>
              <w:rPr>
                <w:rFonts w:ascii="Times New Roman" w:hAnsi="Times New Roman"/>
              </w:rPr>
            </w:pPr>
          </w:p>
        </w:tc>
      </w:tr>
      <w:tr w:rsidR="00A8358D" w14:paraId="63E0871A" w14:textId="77777777" w:rsidTr="008D522A">
        <w:trPr>
          <w:trHeight w:val="185"/>
        </w:trPr>
        <w:tc>
          <w:tcPr>
            <w:tcW w:w="2968" w:type="dxa"/>
          </w:tcPr>
          <w:p w14:paraId="6B1CA146" w14:textId="77777777" w:rsidR="00A8358D" w:rsidRDefault="00A8358D" w:rsidP="008D522A">
            <w:pPr>
              <w:pStyle w:val="NoSpacing"/>
              <w:rPr>
                <w:rFonts w:ascii="Times New Roman" w:hAnsi="Times New Roman"/>
              </w:rPr>
            </w:pPr>
            <w:r>
              <w:rPr>
                <w:rFonts w:ascii="Times New Roman" w:hAnsi="Times New Roman"/>
              </w:rPr>
              <w:t>6.</w:t>
            </w:r>
          </w:p>
        </w:tc>
        <w:tc>
          <w:tcPr>
            <w:tcW w:w="3010" w:type="dxa"/>
          </w:tcPr>
          <w:p w14:paraId="4463F443" w14:textId="77777777" w:rsidR="00A8358D" w:rsidRPr="004F0D3E" w:rsidRDefault="00A8358D" w:rsidP="008D522A">
            <w:pPr>
              <w:pStyle w:val="NoSpacing"/>
              <w:rPr>
                <w:rFonts w:ascii="Times New Roman" w:hAnsi="Times New Roman"/>
              </w:rPr>
            </w:pPr>
            <w:r>
              <w:rPr>
                <w:rFonts w:ascii="Times New Roman" w:hAnsi="Times New Roman"/>
              </w:rPr>
              <w:t>Post implementation review</w:t>
            </w:r>
          </w:p>
        </w:tc>
        <w:tc>
          <w:tcPr>
            <w:tcW w:w="3025" w:type="dxa"/>
          </w:tcPr>
          <w:p w14:paraId="499E95AA" w14:textId="77777777" w:rsidR="00A8358D" w:rsidRDefault="00A8358D" w:rsidP="008D522A">
            <w:pPr>
              <w:pStyle w:val="NoSpacing"/>
              <w:rPr>
                <w:rFonts w:ascii="Times New Roman" w:hAnsi="Times New Roman"/>
              </w:rPr>
            </w:pPr>
          </w:p>
        </w:tc>
      </w:tr>
      <w:tr w:rsidR="00A8358D" w14:paraId="164CDAC1" w14:textId="77777777" w:rsidTr="008D522A">
        <w:trPr>
          <w:trHeight w:val="185"/>
        </w:trPr>
        <w:tc>
          <w:tcPr>
            <w:tcW w:w="2968" w:type="dxa"/>
          </w:tcPr>
          <w:p w14:paraId="37ABE350" w14:textId="77777777" w:rsidR="00A8358D" w:rsidRDefault="00A8358D" w:rsidP="008D522A">
            <w:pPr>
              <w:pStyle w:val="NoSpacing"/>
              <w:rPr>
                <w:rFonts w:ascii="Times New Roman" w:hAnsi="Times New Roman"/>
              </w:rPr>
            </w:pPr>
            <w:r>
              <w:rPr>
                <w:rFonts w:ascii="Times New Roman" w:hAnsi="Times New Roman"/>
              </w:rPr>
              <w:t>7.</w:t>
            </w:r>
          </w:p>
        </w:tc>
        <w:tc>
          <w:tcPr>
            <w:tcW w:w="3010" w:type="dxa"/>
          </w:tcPr>
          <w:p w14:paraId="583C38FF" w14:textId="77777777" w:rsidR="00A8358D" w:rsidRDefault="00A8358D" w:rsidP="008D522A">
            <w:pPr>
              <w:pStyle w:val="NoSpacing"/>
              <w:rPr>
                <w:rFonts w:ascii="Times New Roman" w:hAnsi="Times New Roman"/>
              </w:rPr>
            </w:pPr>
            <w:r>
              <w:rPr>
                <w:rFonts w:ascii="Times New Roman" w:hAnsi="Times New Roman"/>
              </w:rPr>
              <w:t>Close the change</w:t>
            </w:r>
          </w:p>
        </w:tc>
        <w:tc>
          <w:tcPr>
            <w:tcW w:w="3025" w:type="dxa"/>
          </w:tcPr>
          <w:p w14:paraId="19636CAD" w14:textId="77777777" w:rsidR="00A8358D" w:rsidRDefault="00A8358D" w:rsidP="008D522A">
            <w:pPr>
              <w:pStyle w:val="NoSpacing"/>
              <w:rPr>
                <w:rFonts w:ascii="Times New Roman" w:hAnsi="Times New Roman"/>
              </w:rPr>
            </w:pPr>
          </w:p>
        </w:tc>
      </w:tr>
    </w:tbl>
    <w:p w14:paraId="4EC3391B" w14:textId="77777777" w:rsidR="00A8358D" w:rsidRDefault="00A8358D" w:rsidP="00A8358D">
      <w:pPr>
        <w:pStyle w:val="NoSpacing"/>
        <w:rPr>
          <w:b/>
          <w:bCs/>
        </w:rPr>
      </w:pPr>
    </w:p>
    <w:p w14:paraId="3272ADD5" w14:textId="77777777" w:rsidR="00A8358D" w:rsidRDefault="00A8358D" w:rsidP="00A8358D">
      <w:pPr>
        <w:pStyle w:val="NoSpacing"/>
      </w:pPr>
      <w:r>
        <w:rPr>
          <w:b/>
          <w:bCs/>
        </w:rPr>
        <w:t xml:space="preserve">User </w:t>
      </w:r>
      <w:r w:rsidRPr="00367FC4">
        <w:rPr>
          <w:b/>
          <w:bCs/>
        </w:rPr>
        <w:t>Creation</w:t>
      </w:r>
      <w:r>
        <w:t xml:space="preserve"> requests allow for new accounts to be created.  This request has its own approval process and does not go through the CAB.</w:t>
      </w:r>
    </w:p>
    <w:p w14:paraId="748382DE" w14:textId="77777777" w:rsidR="00A8358D" w:rsidRDefault="00A8358D" w:rsidP="00A8358D">
      <w:pPr>
        <w:pStyle w:val="NoSpacing"/>
      </w:pPr>
      <w:r>
        <w:rPr>
          <w:b/>
          <w:bCs/>
        </w:rPr>
        <w:lastRenderedPageBreak/>
        <w:t xml:space="preserve">Description: </w:t>
      </w:r>
      <w:r>
        <w:t>The GCP User Creation Change Request process will detail the steps involved to create a user into our systems.</w:t>
      </w:r>
    </w:p>
    <w:p w14:paraId="74406B37" w14:textId="77777777" w:rsidR="00A8358D" w:rsidRDefault="00A8358D" w:rsidP="00A8358D">
      <w:pPr>
        <w:pStyle w:val="NoSpacing"/>
      </w:pPr>
      <w:r>
        <w:rPr>
          <w:b/>
          <w:bCs/>
        </w:rPr>
        <w:t>Prerequisites:</w:t>
      </w:r>
      <w:r>
        <w:t xml:space="preserve"> </w:t>
      </w:r>
    </w:p>
    <w:p w14:paraId="665E24D3" w14:textId="77777777" w:rsidR="00A8358D" w:rsidRPr="001A4131" w:rsidRDefault="00A8358D" w:rsidP="00A8358D">
      <w:pPr>
        <w:pStyle w:val="NoSpacing"/>
        <w:numPr>
          <w:ilvl w:val="0"/>
          <w:numId w:val="31"/>
        </w:numPr>
        <w:suppressAutoHyphens w:val="0"/>
        <w:rPr>
          <w:b/>
          <w:bCs/>
        </w:rPr>
      </w:pPr>
      <w:r>
        <w:t>New member joins the program.</w:t>
      </w:r>
    </w:p>
    <w:p w14:paraId="44B798A1" w14:textId="77777777" w:rsidR="00A8358D" w:rsidRDefault="00A8358D" w:rsidP="00A8358D">
      <w:pPr>
        <w:pStyle w:val="NoSpacing"/>
      </w:pPr>
      <w:r>
        <w:rPr>
          <w:b/>
          <w:bCs/>
        </w:rPr>
        <w:t>Targets:</w:t>
      </w:r>
      <w:r>
        <w:t xml:space="preserve"> GCP</w:t>
      </w:r>
    </w:p>
    <w:p w14:paraId="52673A7E" w14:textId="77777777" w:rsidR="00A8358D" w:rsidRDefault="00A8358D" w:rsidP="00A8358D">
      <w:pPr>
        <w:pStyle w:val="NoSpacing"/>
      </w:pPr>
    </w:p>
    <w:tbl>
      <w:tblPr>
        <w:tblStyle w:val="TableGrid"/>
        <w:tblpPr w:leftFromText="180" w:rightFromText="180" w:vertAnchor="text" w:tblpY="1"/>
        <w:tblOverlap w:val="never"/>
        <w:tblW w:w="0" w:type="auto"/>
        <w:tblLook w:val="04A0" w:firstRow="1" w:lastRow="0" w:firstColumn="1" w:lastColumn="0" w:noHBand="0" w:noVBand="1"/>
      </w:tblPr>
      <w:tblGrid>
        <w:gridCol w:w="2859"/>
        <w:gridCol w:w="2900"/>
        <w:gridCol w:w="2915"/>
      </w:tblGrid>
      <w:tr w:rsidR="00A8358D" w14:paraId="12CFE480" w14:textId="77777777" w:rsidTr="008D522A">
        <w:trPr>
          <w:trHeight w:val="256"/>
        </w:trPr>
        <w:tc>
          <w:tcPr>
            <w:tcW w:w="2859" w:type="dxa"/>
          </w:tcPr>
          <w:p w14:paraId="5D3BE417" w14:textId="77777777" w:rsidR="00A8358D" w:rsidRPr="00953837" w:rsidRDefault="00A8358D" w:rsidP="008D522A">
            <w:pPr>
              <w:pStyle w:val="NoSpacing"/>
              <w:rPr>
                <w:rFonts w:ascii="Times New Roman" w:hAnsi="Times New Roman"/>
                <w:b/>
                <w:bCs/>
              </w:rPr>
            </w:pPr>
            <w:r w:rsidRPr="00953837">
              <w:rPr>
                <w:rFonts w:ascii="Times New Roman" w:hAnsi="Times New Roman"/>
                <w:b/>
                <w:bCs/>
              </w:rPr>
              <w:t>Steps</w:t>
            </w:r>
          </w:p>
        </w:tc>
        <w:tc>
          <w:tcPr>
            <w:tcW w:w="2900" w:type="dxa"/>
          </w:tcPr>
          <w:p w14:paraId="5DAA2AE8" w14:textId="77777777" w:rsidR="00A8358D" w:rsidRPr="00953837" w:rsidRDefault="00A8358D" w:rsidP="008D522A">
            <w:pPr>
              <w:pStyle w:val="NoSpacing"/>
              <w:rPr>
                <w:rFonts w:ascii="Times New Roman" w:hAnsi="Times New Roman"/>
                <w:b/>
                <w:bCs/>
              </w:rPr>
            </w:pPr>
            <w:r w:rsidRPr="00953837">
              <w:rPr>
                <w:rFonts w:ascii="Times New Roman" w:hAnsi="Times New Roman"/>
                <w:b/>
                <w:bCs/>
              </w:rPr>
              <w:t>Process</w:t>
            </w:r>
          </w:p>
        </w:tc>
        <w:tc>
          <w:tcPr>
            <w:tcW w:w="2915" w:type="dxa"/>
          </w:tcPr>
          <w:p w14:paraId="643CFD57" w14:textId="77777777" w:rsidR="00A8358D" w:rsidRPr="00953837" w:rsidRDefault="00A8358D" w:rsidP="008D522A">
            <w:pPr>
              <w:pStyle w:val="NoSpacing"/>
              <w:rPr>
                <w:rFonts w:ascii="Times New Roman" w:hAnsi="Times New Roman"/>
                <w:b/>
                <w:bCs/>
              </w:rPr>
            </w:pPr>
            <w:r w:rsidRPr="00953837">
              <w:rPr>
                <w:rFonts w:ascii="Times New Roman" w:hAnsi="Times New Roman"/>
                <w:b/>
                <w:bCs/>
              </w:rPr>
              <w:t>Notes</w:t>
            </w:r>
          </w:p>
        </w:tc>
      </w:tr>
      <w:tr w:rsidR="00A8358D" w14:paraId="5E2A2337" w14:textId="77777777" w:rsidTr="008D522A">
        <w:trPr>
          <w:trHeight w:val="240"/>
        </w:trPr>
        <w:tc>
          <w:tcPr>
            <w:tcW w:w="2859" w:type="dxa"/>
          </w:tcPr>
          <w:p w14:paraId="4C7DB992" w14:textId="77777777" w:rsidR="00A8358D" w:rsidRDefault="00A8358D" w:rsidP="008D522A">
            <w:pPr>
              <w:pStyle w:val="NoSpacing"/>
              <w:rPr>
                <w:rFonts w:ascii="Times New Roman" w:hAnsi="Times New Roman"/>
              </w:rPr>
            </w:pPr>
            <w:r>
              <w:rPr>
                <w:rFonts w:ascii="Times New Roman" w:hAnsi="Times New Roman"/>
              </w:rPr>
              <w:t>1.</w:t>
            </w:r>
          </w:p>
        </w:tc>
        <w:tc>
          <w:tcPr>
            <w:tcW w:w="2900" w:type="dxa"/>
          </w:tcPr>
          <w:p w14:paraId="0E45034A" w14:textId="77777777" w:rsidR="00A8358D" w:rsidRDefault="00A8358D" w:rsidP="008D522A">
            <w:pPr>
              <w:pStyle w:val="NoSpacing"/>
              <w:rPr>
                <w:rFonts w:ascii="Times New Roman" w:hAnsi="Times New Roman"/>
              </w:rPr>
            </w:pPr>
            <w:r w:rsidRPr="004F0D3E">
              <w:rPr>
                <w:rFonts w:ascii="Times New Roman" w:hAnsi="Times New Roman"/>
              </w:rPr>
              <w:t>Change request submitted</w:t>
            </w:r>
          </w:p>
        </w:tc>
        <w:tc>
          <w:tcPr>
            <w:tcW w:w="2915" w:type="dxa"/>
          </w:tcPr>
          <w:p w14:paraId="089BDAEB" w14:textId="77777777" w:rsidR="00A8358D" w:rsidRDefault="00A8358D" w:rsidP="008D522A">
            <w:pPr>
              <w:pStyle w:val="NoSpacing"/>
              <w:rPr>
                <w:rFonts w:ascii="Times New Roman" w:hAnsi="Times New Roman"/>
              </w:rPr>
            </w:pPr>
          </w:p>
        </w:tc>
      </w:tr>
      <w:tr w:rsidR="00A8358D" w14:paraId="0558AD3A" w14:textId="77777777" w:rsidTr="008D522A">
        <w:trPr>
          <w:trHeight w:val="496"/>
        </w:trPr>
        <w:tc>
          <w:tcPr>
            <w:tcW w:w="2859" w:type="dxa"/>
          </w:tcPr>
          <w:p w14:paraId="1195D784" w14:textId="77777777" w:rsidR="00A8358D" w:rsidRDefault="00A8358D" w:rsidP="008D522A">
            <w:pPr>
              <w:pStyle w:val="NoSpacing"/>
              <w:rPr>
                <w:rFonts w:ascii="Times New Roman" w:hAnsi="Times New Roman"/>
              </w:rPr>
            </w:pPr>
            <w:r>
              <w:rPr>
                <w:rFonts w:ascii="Times New Roman" w:hAnsi="Times New Roman"/>
              </w:rPr>
              <w:t>2.</w:t>
            </w:r>
          </w:p>
        </w:tc>
        <w:tc>
          <w:tcPr>
            <w:tcW w:w="2900" w:type="dxa"/>
          </w:tcPr>
          <w:p w14:paraId="3C7990F6" w14:textId="77777777" w:rsidR="00A8358D" w:rsidRDefault="00A8358D" w:rsidP="008D522A">
            <w:pPr>
              <w:pStyle w:val="NoSpacing"/>
              <w:rPr>
                <w:rFonts w:ascii="Times New Roman" w:hAnsi="Times New Roman"/>
              </w:rPr>
            </w:pPr>
            <w:r w:rsidRPr="004F0D3E">
              <w:rPr>
                <w:rFonts w:ascii="Times New Roman" w:hAnsi="Times New Roman"/>
              </w:rPr>
              <w:t>Classified as a User Creation request</w:t>
            </w:r>
          </w:p>
        </w:tc>
        <w:tc>
          <w:tcPr>
            <w:tcW w:w="2915" w:type="dxa"/>
          </w:tcPr>
          <w:p w14:paraId="1EBAF513" w14:textId="77777777" w:rsidR="00A8358D" w:rsidRDefault="00A8358D" w:rsidP="008D522A">
            <w:pPr>
              <w:pStyle w:val="NoSpacing"/>
              <w:rPr>
                <w:rFonts w:ascii="Times New Roman" w:hAnsi="Times New Roman"/>
              </w:rPr>
            </w:pPr>
          </w:p>
        </w:tc>
      </w:tr>
      <w:tr w:rsidR="00A8358D" w14:paraId="14274DB7" w14:textId="77777777" w:rsidTr="008D522A">
        <w:trPr>
          <w:trHeight w:val="315"/>
        </w:trPr>
        <w:tc>
          <w:tcPr>
            <w:tcW w:w="2859" w:type="dxa"/>
          </w:tcPr>
          <w:p w14:paraId="35FA3CF3" w14:textId="77777777" w:rsidR="00A8358D" w:rsidRDefault="00A8358D" w:rsidP="008D522A">
            <w:pPr>
              <w:pStyle w:val="NoSpacing"/>
              <w:rPr>
                <w:rFonts w:ascii="Times New Roman" w:hAnsi="Times New Roman"/>
              </w:rPr>
            </w:pPr>
            <w:r>
              <w:rPr>
                <w:rFonts w:ascii="Times New Roman" w:hAnsi="Times New Roman"/>
              </w:rPr>
              <w:t>3.</w:t>
            </w:r>
          </w:p>
        </w:tc>
        <w:tc>
          <w:tcPr>
            <w:tcW w:w="2900" w:type="dxa"/>
          </w:tcPr>
          <w:p w14:paraId="5C00F690" w14:textId="77777777" w:rsidR="00A8358D" w:rsidRDefault="00A8358D" w:rsidP="008D522A">
            <w:pPr>
              <w:pStyle w:val="NoSpacing"/>
              <w:rPr>
                <w:rFonts w:ascii="Times New Roman" w:hAnsi="Times New Roman"/>
              </w:rPr>
            </w:pPr>
            <w:r>
              <w:rPr>
                <w:rFonts w:ascii="Times New Roman" w:hAnsi="Times New Roman"/>
              </w:rPr>
              <w:t>Customer approves account creation request</w:t>
            </w:r>
          </w:p>
        </w:tc>
        <w:tc>
          <w:tcPr>
            <w:tcW w:w="2915" w:type="dxa"/>
          </w:tcPr>
          <w:p w14:paraId="2BFFECAC" w14:textId="77777777" w:rsidR="00A8358D" w:rsidRDefault="00A8358D" w:rsidP="008D522A">
            <w:pPr>
              <w:pStyle w:val="NoSpacing"/>
              <w:rPr>
                <w:rFonts w:ascii="Times New Roman" w:hAnsi="Times New Roman"/>
              </w:rPr>
            </w:pPr>
          </w:p>
        </w:tc>
      </w:tr>
      <w:tr w:rsidR="00A8358D" w14:paraId="59F80681" w14:textId="77777777" w:rsidTr="008D522A">
        <w:trPr>
          <w:trHeight w:val="496"/>
        </w:trPr>
        <w:tc>
          <w:tcPr>
            <w:tcW w:w="2859" w:type="dxa"/>
          </w:tcPr>
          <w:p w14:paraId="42DD270B" w14:textId="77777777" w:rsidR="00A8358D" w:rsidRDefault="00A8358D" w:rsidP="008D522A">
            <w:pPr>
              <w:pStyle w:val="NoSpacing"/>
              <w:rPr>
                <w:rFonts w:ascii="Times New Roman" w:hAnsi="Times New Roman"/>
              </w:rPr>
            </w:pPr>
            <w:r>
              <w:rPr>
                <w:rFonts w:ascii="Times New Roman" w:hAnsi="Times New Roman"/>
              </w:rPr>
              <w:t>4.</w:t>
            </w:r>
          </w:p>
        </w:tc>
        <w:tc>
          <w:tcPr>
            <w:tcW w:w="2900" w:type="dxa"/>
          </w:tcPr>
          <w:p w14:paraId="392FA85D" w14:textId="77777777" w:rsidR="00A8358D" w:rsidRDefault="00A8358D" w:rsidP="008D522A">
            <w:pPr>
              <w:pStyle w:val="NoSpacing"/>
              <w:rPr>
                <w:rFonts w:ascii="Times New Roman" w:hAnsi="Times New Roman"/>
              </w:rPr>
            </w:pPr>
            <w:r>
              <w:rPr>
                <w:rFonts w:ascii="Times New Roman" w:hAnsi="Times New Roman"/>
              </w:rPr>
              <w:t>Request is approved by the NOC Manager</w:t>
            </w:r>
          </w:p>
        </w:tc>
        <w:tc>
          <w:tcPr>
            <w:tcW w:w="2915" w:type="dxa"/>
          </w:tcPr>
          <w:p w14:paraId="745AC9AE" w14:textId="77777777" w:rsidR="00A8358D" w:rsidRDefault="00A8358D" w:rsidP="008D522A">
            <w:pPr>
              <w:pStyle w:val="NoSpacing"/>
              <w:rPr>
                <w:rFonts w:ascii="Times New Roman" w:hAnsi="Times New Roman"/>
              </w:rPr>
            </w:pPr>
          </w:p>
        </w:tc>
      </w:tr>
      <w:tr w:rsidR="00A8358D" w14:paraId="67C9D21F" w14:textId="77777777" w:rsidTr="008D522A">
        <w:trPr>
          <w:trHeight w:val="512"/>
        </w:trPr>
        <w:tc>
          <w:tcPr>
            <w:tcW w:w="2859" w:type="dxa"/>
          </w:tcPr>
          <w:p w14:paraId="1B1E6B17" w14:textId="77777777" w:rsidR="00A8358D" w:rsidRDefault="00A8358D" w:rsidP="008D522A">
            <w:pPr>
              <w:pStyle w:val="NoSpacing"/>
              <w:rPr>
                <w:rFonts w:ascii="Times New Roman" w:hAnsi="Times New Roman"/>
              </w:rPr>
            </w:pPr>
            <w:r>
              <w:rPr>
                <w:rFonts w:ascii="Times New Roman" w:hAnsi="Times New Roman"/>
              </w:rPr>
              <w:t>5.</w:t>
            </w:r>
          </w:p>
        </w:tc>
        <w:tc>
          <w:tcPr>
            <w:tcW w:w="2900" w:type="dxa"/>
          </w:tcPr>
          <w:p w14:paraId="78FF1E3B" w14:textId="77777777" w:rsidR="00A8358D" w:rsidRPr="004F0D3E" w:rsidRDefault="00A8358D" w:rsidP="008D522A">
            <w:pPr>
              <w:pStyle w:val="NoSpacing"/>
              <w:rPr>
                <w:rFonts w:ascii="Times New Roman" w:hAnsi="Times New Roman"/>
              </w:rPr>
            </w:pPr>
            <w:r>
              <w:rPr>
                <w:rFonts w:ascii="Times New Roman" w:hAnsi="Times New Roman"/>
              </w:rPr>
              <w:t>Request is approved by PII Manager</w:t>
            </w:r>
          </w:p>
        </w:tc>
        <w:tc>
          <w:tcPr>
            <w:tcW w:w="2915" w:type="dxa"/>
          </w:tcPr>
          <w:p w14:paraId="6E37A535" w14:textId="77777777" w:rsidR="00A8358D" w:rsidRDefault="00A8358D" w:rsidP="008D522A">
            <w:pPr>
              <w:pStyle w:val="NoSpacing"/>
              <w:rPr>
                <w:rFonts w:ascii="Times New Roman" w:hAnsi="Times New Roman"/>
              </w:rPr>
            </w:pPr>
          </w:p>
        </w:tc>
      </w:tr>
      <w:tr w:rsidR="00A8358D" w14:paraId="35A26516" w14:textId="77777777" w:rsidTr="008D522A">
        <w:trPr>
          <w:trHeight w:val="496"/>
        </w:trPr>
        <w:tc>
          <w:tcPr>
            <w:tcW w:w="2859" w:type="dxa"/>
          </w:tcPr>
          <w:p w14:paraId="448ED072" w14:textId="77777777" w:rsidR="00A8358D" w:rsidRDefault="00A8358D" w:rsidP="008D522A">
            <w:pPr>
              <w:pStyle w:val="NoSpacing"/>
              <w:rPr>
                <w:rFonts w:ascii="Times New Roman" w:hAnsi="Times New Roman"/>
              </w:rPr>
            </w:pPr>
            <w:r>
              <w:rPr>
                <w:rFonts w:ascii="Times New Roman" w:hAnsi="Times New Roman"/>
              </w:rPr>
              <w:t>6.</w:t>
            </w:r>
          </w:p>
        </w:tc>
        <w:tc>
          <w:tcPr>
            <w:tcW w:w="2900" w:type="dxa"/>
          </w:tcPr>
          <w:p w14:paraId="35DF6F72" w14:textId="77777777" w:rsidR="00A8358D" w:rsidRDefault="00A8358D" w:rsidP="008D522A">
            <w:pPr>
              <w:pStyle w:val="NoSpacing"/>
              <w:rPr>
                <w:rFonts w:ascii="Times New Roman" w:hAnsi="Times New Roman"/>
              </w:rPr>
            </w:pPr>
            <w:r>
              <w:rPr>
                <w:rFonts w:ascii="Times New Roman" w:hAnsi="Times New Roman"/>
              </w:rPr>
              <w:t>Create account</w:t>
            </w:r>
          </w:p>
          <w:p w14:paraId="57C32D92" w14:textId="77777777" w:rsidR="00A8358D" w:rsidRPr="004F0D3E" w:rsidRDefault="00A8358D" w:rsidP="008D522A">
            <w:pPr>
              <w:pStyle w:val="NoSpacing"/>
              <w:rPr>
                <w:rFonts w:ascii="Times New Roman" w:hAnsi="Times New Roman"/>
              </w:rPr>
            </w:pPr>
          </w:p>
        </w:tc>
        <w:tc>
          <w:tcPr>
            <w:tcW w:w="2915" w:type="dxa"/>
          </w:tcPr>
          <w:p w14:paraId="75B82CFA" w14:textId="77777777" w:rsidR="00A8358D" w:rsidRDefault="00A8358D" w:rsidP="008D522A">
            <w:pPr>
              <w:pStyle w:val="NoSpacing"/>
              <w:rPr>
                <w:rFonts w:ascii="Times New Roman" w:hAnsi="Times New Roman"/>
              </w:rPr>
            </w:pPr>
          </w:p>
        </w:tc>
      </w:tr>
      <w:tr w:rsidR="00A8358D" w14:paraId="6C6B762A" w14:textId="77777777" w:rsidTr="008D522A">
        <w:trPr>
          <w:trHeight w:val="256"/>
        </w:trPr>
        <w:tc>
          <w:tcPr>
            <w:tcW w:w="2859" w:type="dxa"/>
          </w:tcPr>
          <w:p w14:paraId="320CD6FB" w14:textId="77777777" w:rsidR="00A8358D" w:rsidRDefault="00A8358D" w:rsidP="008D522A">
            <w:pPr>
              <w:pStyle w:val="NoSpacing"/>
              <w:rPr>
                <w:rFonts w:ascii="Times New Roman" w:hAnsi="Times New Roman"/>
              </w:rPr>
            </w:pPr>
            <w:r>
              <w:rPr>
                <w:rFonts w:ascii="Times New Roman" w:hAnsi="Times New Roman"/>
              </w:rPr>
              <w:t>7.</w:t>
            </w:r>
          </w:p>
        </w:tc>
        <w:tc>
          <w:tcPr>
            <w:tcW w:w="2900" w:type="dxa"/>
          </w:tcPr>
          <w:p w14:paraId="31A03ACB" w14:textId="77777777" w:rsidR="00A8358D" w:rsidRPr="004F0D3E" w:rsidRDefault="00A8358D" w:rsidP="008D522A">
            <w:pPr>
              <w:pStyle w:val="NoSpacing"/>
              <w:rPr>
                <w:rFonts w:ascii="Times New Roman" w:hAnsi="Times New Roman"/>
              </w:rPr>
            </w:pPr>
            <w:r>
              <w:rPr>
                <w:rFonts w:ascii="Times New Roman" w:hAnsi="Times New Roman"/>
              </w:rPr>
              <w:t>Create GCP Account</w:t>
            </w:r>
          </w:p>
        </w:tc>
        <w:tc>
          <w:tcPr>
            <w:tcW w:w="2915" w:type="dxa"/>
          </w:tcPr>
          <w:p w14:paraId="6AFC4EE4" w14:textId="77777777" w:rsidR="00A8358D" w:rsidRDefault="00A8358D" w:rsidP="008D522A">
            <w:pPr>
              <w:pStyle w:val="NoSpacing"/>
              <w:rPr>
                <w:rFonts w:ascii="Times New Roman" w:hAnsi="Times New Roman"/>
              </w:rPr>
            </w:pPr>
          </w:p>
        </w:tc>
      </w:tr>
      <w:tr w:rsidR="00A8358D" w14:paraId="7DCACBE3" w14:textId="77777777" w:rsidTr="008D522A">
        <w:trPr>
          <w:trHeight w:val="496"/>
        </w:trPr>
        <w:tc>
          <w:tcPr>
            <w:tcW w:w="2859" w:type="dxa"/>
          </w:tcPr>
          <w:p w14:paraId="71A1147A" w14:textId="77777777" w:rsidR="00A8358D" w:rsidRDefault="00A8358D" w:rsidP="008D522A">
            <w:pPr>
              <w:pStyle w:val="NoSpacing"/>
              <w:rPr>
                <w:rFonts w:ascii="Times New Roman" w:hAnsi="Times New Roman"/>
              </w:rPr>
            </w:pPr>
            <w:r>
              <w:rPr>
                <w:rFonts w:ascii="Times New Roman" w:hAnsi="Times New Roman"/>
              </w:rPr>
              <w:t>7.1</w:t>
            </w:r>
          </w:p>
        </w:tc>
        <w:tc>
          <w:tcPr>
            <w:tcW w:w="2900" w:type="dxa"/>
          </w:tcPr>
          <w:p w14:paraId="4B9B89D3" w14:textId="77777777" w:rsidR="00A8358D" w:rsidRPr="004F0D3E" w:rsidRDefault="00A8358D" w:rsidP="008D522A">
            <w:pPr>
              <w:pStyle w:val="NoSpacing"/>
              <w:rPr>
                <w:rFonts w:ascii="Times New Roman" w:hAnsi="Times New Roman"/>
              </w:rPr>
            </w:pPr>
            <w:r>
              <w:rPr>
                <w:rFonts w:ascii="Times New Roman" w:hAnsi="Times New Roman"/>
              </w:rPr>
              <w:t>Sign into your Google Admin Console</w:t>
            </w:r>
          </w:p>
        </w:tc>
        <w:tc>
          <w:tcPr>
            <w:tcW w:w="2915" w:type="dxa"/>
          </w:tcPr>
          <w:p w14:paraId="29034715" w14:textId="77777777" w:rsidR="00A8358D" w:rsidRDefault="00A8358D" w:rsidP="008D522A">
            <w:pPr>
              <w:pStyle w:val="NoSpacing"/>
              <w:rPr>
                <w:rFonts w:ascii="Times New Roman" w:hAnsi="Times New Roman"/>
              </w:rPr>
            </w:pPr>
          </w:p>
        </w:tc>
      </w:tr>
      <w:tr w:rsidR="00A8358D" w14:paraId="21904892" w14:textId="77777777" w:rsidTr="008D522A">
        <w:trPr>
          <w:trHeight w:val="496"/>
        </w:trPr>
        <w:tc>
          <w:tcPr>
            <w:tcW w:w="2859" w:type="dxa"/>
          </w:tcPr>
          <w:p w14:paraId="67FCCCCE" w14:textId="77777777" w:rsidR="00A8358D" w:rsidRDefault="00A8358D" w:rsidP="008D522A">
            <w:pPr>
              <w:pStyle w:val="NoSpacing"/>
              <w:rPr>
                <w:rFonts w:ascii="Times New Roman" w:hAnsi="Times New Roman"/>
              </w:rPr>
            </w:pPr>
            <w:r>
              <w:rPr>
                <w:rFonts w:ascii="Times New Roman" w:hAnsi="Times New Roman"/>
              </w:rPr>
              <w:t>7.2</w:t>
            </w:r>
          </w:p>
        </w:tc>
        <w:tc>
          <w:tcPr>
            <w:tcW w:w="2900" w:type="dxa"/>
          </w:tcPr>
          <w:p w14:paraId="6849F917" w14:textId="77777777" w:rsidR="00A8358D" w:rsidRPr="004F0D3E" w:rsidRDefault="00A8358D" w:rsidP="008D522A">
            <w:pPr>
              <w:pStyle w:val="NoSpacing"/>
              <w:rPr>
                <w:rFonts w:ascii="Times New Roman" w:hAnsi="Times New Roman"/>
              </w:rPr>
            </w:pPr>
            <w:r>
              <w:rPr>
                <w:rFonts w:ascii="Times New Roman" w:hAnsi="Times New Roman"/>
              </w:rPr>
              <w:t>Go to Users from the Admin console Home Page</w:t>
            </w:r>
          </w:p>
        </w:tc>
        <w:tc>
          <w:tcPr>
            <w:tcW w:w="2915" w:type="dxa"/>
          </w:tcPr>
          <w:p w14:paraId="78E5C3AA" w14:textId="77777777" w:rsidR="00A8358D" w:rsidRDefault="00A8358D" w:rsidP="008D522A">
            <w:pPr>
              <w:pStyle w:val="NoSpacing"/>
              <w:rPr>
                <w:rFonts w:ascii="Times New Roman" w:hAnsi="Times New Roman"/>
              </w:rPr>
            </w:pPr>
          </w:p>
        </w:tc>
      </w:tr>
      <w:tr w:rsidR="00A8358D" w14:paraId="5E677868" w14:textId="77777777" w:rsidTr="008D522A">
        <w:trPr>
          <w:trHeight w:val="512"/>
        </w:trPr>
        <w:tc>
          <w:tcPr>
            <w:tcW w:w="2859" w:type="dxa"/>
          </w:tcPr>
          <w:p w14:paraId="373CCD99" w14:textId="77777777" w:rsidR="00A8358D" w:rsidRDefault="00A8358D" w:rsidP="008D522A">
            <w:pPr>
              <w:pStyle w:val="NoSpacing"/>
              <w:rPr>
                <w:rFonts w:ascii="Times New Roman" w:hAnsi="Times New Roman"/>
              </w:rPr>
            </w:pPr>
            <w:r>
              <w:rPr>
                <w:rFonts w:ascii="Times New Roman" w:hAnsi="Times New Roman"/>
              </w:rPr>
              <w:t>7.3</w:t>
            </w:r>
          </w:p>
        </w:tc>
        <w:tc>
          <w:tcPr>
            <w:tcW w:w="2900" w:type="dxa"/>
          </w:tcPr>
          <w:p w14:paraId="32A84824" w14:textId="77777777" w:rsidR="00A8358D" w:rsidRPr="004F0D3E" w:rsidRDefault="00A8358D" w:rsidP="008D522A">
            <w:pPr>
              <w:pStyle w:val="NoSpacing"/>
              <w:rPr>
                <w:rFonts w:ascii="Times New Roman" w:hAnsi="Times New Roman"/>
              </w:rPr>
            </w:pPr>
            <w:r>
              <w:rPr>
                <w:rFonts w:ascii="Times New Roman" w:hAnsi="Times New Roman"/>
              </w:rPr>
              <w:t>Select the organizational unit you wish to add the user to</w:t>
            </w:r>
          </w:p>
        </w:tc>
        <w:tc>
          <w:tcPr>
            <w:tcW w:w="2915" w:type="dxa"/>
          </w:tcPr>
          <w:p w14:paraId="7CE45395" w14:textId="77777777" w:rsidR="00A8358D" w:rsidRDefault="00A8358D" w:rsidP="008D522A">
            <w:pPr>
              <w:pStyle w:val="NoSpacing"/>
              <w:rPr>
                <w:rFonts w:ascii="Times New Roman" w:hAnsi="Times New Roman"/>
              </w:rPr>
            </w:pPr>
          </w:p>
        </w:tc>
      </w:tr>
      <w:tr w:rsidR="00A8358D" w14:paraId="600E62B3" w14:textId="77777777" w:rsidTr="008D522A">
        <w:trPr>
          <w:trHeight w:val="240"/>
        </w:trPr>
        <w:tc>
          <w:tcPr>
            <w:tcW w:w="2859" w:type="dxa"/>
          </w:tcPr>
          <w:p w14:paraId="42832298" w14:textId="77777777" w:rsidR="00A8358D" w:rsidRDefault="00A8358D" w:rsidP="008D522A">
            <w:pPr>
              <w:pStyle w:val="NoSpacing"/>
              <w:rPr>
                <w:rFonts w:ascii="Times New Roman" w:hAnsi="Times New Roman"/>
              </w:rPr>
            </w:pPr>
            <w:r>
              <w:rPr>
                <w:rFonts w:ascii="Times New Roman" w:hAnsi="Times New Roman"/>
              </w:rPr>
              <w:t>7.4</w:t>
            </w:r>
          </w:p>
        </w:tc>
        <w:tc>
          <w:tcPr>
            <w:tcW w:w="2900" w:type="dxa"/>
          </w:tcPr>
          <w:p w14:paraId="3BD301E0" w14:textId="77777777" w:rsidR="00A8358D" w:rsidRPr="004F0D3E" w:rsidRDefault="00A8358D" w:rsidP="008D522A">
            <w:pPr>
              <w:pStyle w:val="NoSpacing"/>
              <w:rPr>
                <w:rFonts w:ascii="Times New Roman" w:hAnsi="Times New Roman"/>
              </w:rPr>
            </w:pPr>
            <w:r>
              <w:rPr>
                <w:rFonts w:ascii="Times New Roman" w:hAnsi="Times New Roman"/>
              </w:rPr>
              <w:t>Click Add New User</w:t>
            </w:r>
          </w:p>
        </w:tc>
        <w:tc>
          <w:tcPr>
            <w:tcW w:w="2915" w:type="dxa"/>
          </w:tcPr>
          <w:p w14:paraId="28FBD45B" w14:textId="77777777" w:rsidR="00A8358D" w:rsidRDefault="00A8358D" w:rsidP="008D522A">
            <w:pPr>
              <w:pStyle w:val="NoSpacing"/>
              <w:rPr>
                <w:rFonts w:ascii="Times New Roman" w:hAnsi="Times New Roman"/>
              </w:rPr>
            </w:pPr>
          </w:p>
        </w:tc>
      </w:tr>
      <w:tr w:rsidR="00A8358D" w14:paraId="53CC0076" w14:textId="77777777" w:rsidTr="008D522A">
        <w:trPr>
          <w:trHeight w:val="1822"/>
        </w:trPr>
        <w:tc>
          <w:tcPr>
            <w:tcW w:w="2859" w:type="dxa"/>
          </w:tcPr>
          <w:p w14:paraId="22ED5D59" w14:textId="77777777" w:rsidR="00A8358D" w:rsidRDefault="00A8358D" w:rsidP="008D522A">
            <w:pPr>
              <w:pStyle w:val="NoSpacing"/>
              <w:rPr>
                <w:rFonts w:ascii="Times New Roman" w:hAnsi="Times New Roman"/>
              </w:rPr>
            </w:pPr>
            <w:r>
              <w:rPr>
                <w:rFonts w:ascii="Times New Roman" w:hAnsi="Times New Roman"/>
              </w:rPr>
              <w:t>7.5</w:t>
            </w:r>
          </w:p>
        </w:tc>
        <w:tc>
          <w:tcPr>
            <w:tcW w:w="2900" w:type="dxa"/>
          </w:tcPr>
          <w:p w14:paraId="0722DD87" w14:textId="77777777" w:rsidR="00A8358D" w:rsidRPr="004F0D3E" w:rsidRDefault="00A8358D" w:rsidP="008D522A">
            <w:pPr>
              <w:pStyle w:val="NoSpacing"/>
              <w:rPr>
                <w:rFonts w:ascii="Times New Roman" w:hAnsi="Times New Roman"/>
              </w:rPr>
            </w:pPr>
            <w:r>
              <w:rPr>
                <w:rFonts w:ascii="Times New Roman" w:hAnsi="Times New Roman"/>
              </w:rPr>
              <w:t>Add Account Information</w:t>
            </w:r>
          </w:p>
        </w:tc>
        <w:tc>
          <w:tcPr>
            <w:tcW w:w="2915" w:type="dxa"/>
          </w:tcPr>
          <w:p w14:paraId="5F992E60" w14:textId="77777777" w:rsidR="00A8358D" w:rsidRDefault="00A8358D" w:rsidP="008D522A">
            <w:pPr>
              <w:pStyle w:val="NoSpacing"/>
              <w:numPr>
                <w:ilvl w:val="0"/>
                <w:numId w:val="32"/>
              </w:numPr>
              <w:suppressAutoHyphens w:val="0"/>
              <w:rPr>
                <w:rFonts w:ascii="Times New Roman" w:hAnsi="Times New Roman"/>
              </w:rPr>
            </w:pPr>
            <w:r>
              <w:rPr>
                <w:rFonts w:ascii="Times New Roman" w:hAnsi="Times New Roman"/>
              </w:rPr>
              <w:t>First and Last Name</w:t>
            </w:r>
          </w:p>
          <w:p w14:paraId="12950AC5" w14:textId="77777777" w:rsidR="00A8358D" w:rsidRDefault="00A8358D" w:rsidP="008D522A">
            <w:pPr>
              <w:pStyle w:val="NoSpacing"/>
              <w:numPr>
                <w:ilvl w:val="0"/>
                <w:numId w:val="32"/>
              </w:numPr>
              <w:suppressAutoHyphens w:val="0"/>
              <w:rPr>
                <w:rFonts w:ascii="Times New Roman" w:hAnsi="Times New Roman"/>
              </w:rPr>
            </w:pPr>
            <w:r>
              <w:rPr>
                <w:rFonts w:ascii="Times New Roman" w:hAnsi="Times New Roman"/>
              </w:rPr>
              <w:t>Enter External after last name if they are a contractor.</w:t>
            </w:r>
          </w:p>
          <w:p w14:paraId="7ACADEA3" w14:textId="77777777" w:rsidR="00A8358D" w:rsidRPr="00751E32" w:rsidRDefault="00A8358D" w:rsidP="008D522A">
            <w:pPr>
              <w:pStyle w:val="NoSpacing"/>
              <w:numPr>
                <w:ilvl w:val="0"/>
                <w:numId w:val="32"/>
              </w:numPr>
              <w:suppressAutoHyphens w:val="0"/>
              <w:rPr>
                <w:rFonts w:ascii="Times New Roman" w:hAnsi="Times New Roman"/>
              </w:rPr>
            </w:pPr>
            <w:r>
              <w:rPr>
                <w:rFonts w:ascii="Times New Roman" w:hAnsi="Times New Roman"/>
              </w:rPr>
              <w:t>Enter a C after their last name if they are a customer.</w:t>
            </w:r>
          </w:p>
        </w:tc>
      </w:tr>
      <w:tr w:rsidR="00A8358D" w14:paraId="4A43FE1A" w14:textId="77777777" w:rsidTr="008D522A">
        <w:trPr>
          <w:trHeight w:val="512"/>
        </w:trPr>
        <w:tc>
          <w:tcPr>
            <w:tcW w:w="2859" w:type="dxa"/>
          </w:tcPr>
          <w:p w14:paraId="543A8269" w14:textId="77777777" w:rsidR="00A8358D" w:rsidRDefault="00A8358D" w:rsidP="008D522A">
            <w:pPr>
              <w:pStyle w:val="NoSpacing"/>
              <w:rPr>
                <w:rFonts w:ascii="Times New Roman" w:hAnsi="Times New Roman"/>
              </w:rPr>
            </w:pPr>
            <w:r>
              <w:rPr>
                <w:rFonts w:ascii="Times New Roman" w:hAnsi="Times New Roman"/>
              </w:rPr>
              <w:t>7.6</w:t>
            </w:r>
          </w:p>
        </w:tc>
        <w:tc>
          <w:tcPr>
            <w:tcW w:w="2900" w:type="dxa"/>
          </w:tcPr>
          <w:p w14:paraId="63A9E44A" w14:textId="77777777" w:rsidR="00A8358D" w:rsidRPr="004F0D3E" w:rsidRDefault="00A8358D" w:rsidP="008D522A">
            <w:pPr>
              <w:pStyle w:val="NoSpacing"/>
              <w:rPr>
                <w:rFonts w:ascii="Times New Roman" w:hAnsi="Times New Roman"/>
              </w:rPr>
            </w:pPr>
            <w:r>
              <w:rPr>
                <w:rFonts w:ascii="Times New Roman" w:hAnsi="Times New Roman"/>
              </w:rPr>
              <w:t>Create Password</w:t>
            </w:r>
          </w:p>
        </w:tc>
        <w:tc>
          <w:tcPr>
            <w:tcW w:w="2915" w:type="dxa"/>
          </w:tcPr>
          <w:p w14:paraId="07A7C52D" w14:textId="77777777" w:rsidR="00A8358D" w:rsidRDefault="00A8358D" w:rsidP="008D522A">
            <w:pPr>
              <w:pStyle w:val="NoSpacing"/>
              <w:rPr>
                <w:rFonts w:ascii="Times New Roman" w:hAnsi="Times New Roman"/>
              </w:rPr>
            </w:pPr>
            <w:r>
              <w:rPr>
                <w:rFonts w:ascii="Times New Roman" w:hAnsi="Times New Roman"/>
              </w:rPr>
              <w:t>It can be autogenerated or manually created</w:t>
            </w:r>
          </w:p>
        </w:tc>
      </w:tr>
      <w:tr w:rsidR="00A8358D" w14:paraId="094881CB" w14:textId="77777777" w:rsidTr="008D522A">
        <w:trPr>
          <w:trHeight w:val="496"/>
        </w:trPr>
        <w:tc>
          <w:tcPr>
            <w:tcW w:w="2859" w:type="dxa"/>
          </w:tcPr>
          <w:p w14:paraId="2D781279" w14:textId="77777777" w:rsidR="00A8358D" w:rsidRDefault="00A8358D" w:rsidP="008D522A">
            <w:pPr>
              <w:pStyle w:val="NoSpacing"/>
              <w:rPr>
                <w:rFonts w:ascii="Times New Roman" w:hAnsi="Times New Roman"/>
              </w:rPr>
            </w:pPr>
            <w:r>
              <w:rPr>
                <w:rFonts w:ascii="Times New Roman" w:hAnsi="Times New Roman"/>
              </w:rPr>
              <w:t>7.7</w:t>
            </w:r>
          </w:p>
        </w:tc>
        <w:tc>
          <w:tcPr>
            <w:tcW w:w="2900" w:type="dxa"/>
          </w:tcPr>
          <w:p w14:paraId="72697C6D" w14:textId="77777777" w:rsidR="00A8358D" w:rsidRPr="004F0D3E" w:rsidRDefault="00A8358D" w:rsidP="008D522A">
            <w:pPr>
              <w:pStyle w:val="NoSpacing"/>
              <w:rPr>
                <w:rFonts w:ascii="Times New Roman" w:hAnsi="Times New Roman"/>
              </w:rPr>
            </w:pPr>
            <w:r>
              <w:rPr>
                <w:rFonts w:ascii="Times New Roman" w:hAnsi="Times New Roman"/>
              </w:rPr>
              <w:t>Select Ask user to change password during next sign in</w:t>
            </w:r>
          </w:p>
        </w:tc>
        <w:tc>
          <w:tcPr>
            <w:tcW w:w="2915" w:type="dxa"/>
          </w:tcPr>
          <w:p w14:paraId="53D764F2" w14:textId="77777777" w:rsidR="00A8358D" w:rsidRDefault="00A8358D" w:rsidP="008D522A">
            <w:pPr>
              <w:pStyle w:val="NoSpacing"/>
              <w:rPr>
                <w:rFonts w:ascii="Times New Roman" w:hAnsi="Times New Roman"/>
              </w:rPr>
            </w:pPr>
          </w:p>
        </w:tc>
      </w:tr>
      <w:tr w:rsidR="00A8358D" w14:paraId="1551DD62" w14:textId="77777777" w:rsidTr="008D522A">
        <w:trPr>
          <w:trHeight w:val="256"/>
        </w:trPr>
        <w:tc>
          <w:tcPr>
            <w:tcW w:w="2859" w:type="dxa"/>
          </w:tcPr>
          <w:p w14:paraId="3DA7EF1C" w14:textId="77777777" w:rsidR="00A8358D" w:rsidRDefault="00A8358D" w:rsidP="008D522A">
            <w:pPr>
              <w:pStyle w:val="NoSpacing"/>
              <w:rPr>
                <w:rFonts w:ascii="Times New Roman" w:hAnsi="Times New Roman"/>
              </w:rPr>
            </w:pPr>
            <w:r>
              <w:rPr>
                <w:rFonts w:ascii="Times New Roman" w:hAnsi="Times New Roman"/>
              </w:rPr>
              <w:t>7.7</w:t>
            </w:r>
          </w:p>
        </w:tc>
        <w:tc>
          <w:tcPr>
            <w:tcW w:w="2900" w:type="dxa"/>
          </w:tcPr>
          <w:p w14:paraId="6E8CDF02" w14:textId="77777777" w:rsidR="00A8358D" w:rsidRPr="004F0D3E" w:rsidRDefault="00A8358D" w:rsidP="008D522A">
            <w:pPr>
              <w:pStyle w:val="NoSpacing"/>
              <w:rPr>
                <w:rFonts w:ascii="Times New Roman" w:hAnsi="Times New Roman"/>
              </w:rPr>
            </w:pPr>
            <w:r>
              <w:rPr>
                <w:rFonts w:ascii="Times New Roman" w:hAnsi="Times New Roman"/>
              </w:rPr>
              <w:t>Click Add New User</w:t>
            </w:r>
          </w:p>
        </w:tc>
        <w:tc>
          <w:tcPr>
            <w:tcW w:w="2915" w:type="dxa"/>
          </w:tcPr>
          <w:p w14:paraId="2D5447C3" w14:textId="77777777" w:rsidR="00A8358D" w:rsidRDefault="00A8358D" w:rsidP="008D522A">
            <w:pPr>
              <w:pStyle w:val="NoSpacing"/>
              <w:rPr>
                <w:rFonts w:ascii="Times New Roman" w:hAnsi="Times New Roman"/>
              </w:rPr>
            </w:pPr>
          </w:p>
        </w:tc>
      </w:tr>
      <w:tr w:rsidR="00A8358D" w14:paraId="3A97F9C7" w14:textId="77777777" w:rsidTr="008D522A">
        <w:trPr>
          <w:trHeight w:val="240"/>
        </w:trPr>
        <w:tc>
          <w:tcPr>
            <w:tcW w:w="2859" w:type="dxa"/>
          </w:tcPr>
          <w:p w14:paraId="00A6AE67" w14:textId="77777777" w:rsidR="00A8358D" w:rsidRDefault="00A8358D" w:rsidP="008D522A">
            <w:pPr>
              <w:pStyle w:val="NoSpacing"/>
              <w:rPr>
                <w:rFonts w:ascii="Times New Roman" w:hAnsi="Times New Roman"/>
              </w:rPr>
            </w:pPr>
            <w:r>
              <w:rPr>
                <w:rFonts w:ascii="Times New Roman" w:hAnsi="Times New Roman"/>
              </w:rPr>
              <w:t>7.8</w:t>
            </w:r>
          </w:p>
        </w:tc>
        <w:tc>
          <w:tcPr>
            <w:tcW w:w="2900" w:type="dxa"/>
          </w:tcPr>
          <w:p w14:paraId="157D68EE" w14:textId="77777777" w:rsidR="00A8358D" w:rsidRPr="004F0D3E" w:rsidRDefault="00A8358D" w:rsidP="008D522A">
            <w:pPr>
              <w:pStyle w:val="NoSpacing"/>
              <w:rPr>
                <w:rFonts w:ascii="Times New Roman" w:hAnsi="Times New Roman"/>
              </w:rPr>
            </w:pPr>
            <w:r>
              <w:rPr>
                <w:rFonts w:ascii="Times New Roman" w:hAnsi="Times New Roman"/>
              </w:rPr>
              <w:t>Click Email User Sign-in info</w:t>
            </w:r>
          </w:p>
        </w:tc>
        <w:tc>
          <w:tcPr>
            <w:tcW w:w="2915" w:type="dxa"/>
          </w:tcPr>
          <w:p w14:paraId="072F3F31" w14:textId="77777777" w:rsidR="00A8358D" w:rsidRDefault="00A8358D" w:rsidP="008D522A">
            <w:pPr>
              <w:pStyle w:val="NoSpacing"/>
              <w:rPr>
                <w:rFonts w:ascii="Times New Roman" w:hAnsi="Times New Roman"/>
              </w:rPr>
            </w:pPr>
          </w:p>
        </w:tc>
      </w:tr>
      <w:tr w:rsidR="00A8358D" w14:paraId="6DF01599" w14:textId="77777777" w:rsidTr="008D522A">
        <w:trPr>
          <w:trHeight w:val="753"/>
        </w:trPr>
        <w:tc>
          <w:tcPr>
            <w:tcW w:w="2859" w:type="dxa"/>
          </w:tcPr>
          <w:p w14:paraId="7356279C" w14:textId="77777777" w:rsidR="00A8358D" w:rsidRDefault="00A8358D" w:rsidP="008D522A">
            <w:pPr>
              <w:pStyle w:val="NoSpacing"/>
              <w:rPr>
                <w:rFonts w:ascii="Times New Roman" w:hAnsi="Times New Roman"/>
              </w:rPr>
            </w:pPr>
            <w:r>
              <w:rPr>
                <w:rFonts w:ascii="Times New Roman" w:hAnsi="Times New Roman"/>
              </w:rPr>
              <w:t>7.9</w:t>
            </w:r>
          </w:p>
        </w:tc>
        <w:tc>
          <w:tcPr>
            <w:tcW w:w="2900" w:type="dxa"/>
          </w:tcPr>
          <w:p w14:paraId="4B3A8BCD" w14:textId="77777777" w:rsidR="00A8358D" w:rsidRPr="004F0D3E" w:rsidRDefault="00A8358D" w:rsidP="008D522A">
            <w:pPr>
              <w:pStyle w:val="NoSpacing"/>
              <w:rPr>
                <w:rFonts w:ascii="Times New Roman" w:hAnsi="Times New Roman"/>
              </w:rPr>
            </w:pPr>
            <w:r>
              <w:rPr>
                <w:rFonts w:ascii="Times New Roman" w:hAnsi="Times New Roman"/>
              </w:rPr>
              <w:t>Welcome email sent to user.  User must reset their password within 48 hours</w:t>
            </w:r>
          </w:p>
        </w:tc>
        <w:tc>
          <w:tcPr>
            <w:tcW w:w="2915" w:type="dxa"/>
          </w:tcPr>
          <w:p w14:paraId="20120254" w14:textId="77777777" w:rsidR="00A8358D" w:rsidRDefault="00A8358D" w:rsidP="008D522A">
            <w:pPr>
              <w:pStyle w:val="NoSpacing"/>
              <w:rPr>
                <w:rFonts w:ascii="Times New Roman" w:hAnsi="Times New Roman"/>
              </w:rPr>
            </w:pPr>
          </w:p>
        </w:tc>
      </w:tr>
      <w:tr w:rsidR="00A8358D" w14:paraId="458EE0AB" w14:textId="77777777" w:rsidTr="008D522A">
        <w:trPr>
          <w:trHeight w:val="512"/>
        </w:trPr>
        <w:tc>
          <w:tcPr>
            <w:tcW w:w="2859" w:type="dxa"/>
          </w:tcPr>
          <w:p w14:paraId="2E797A8E" w14:textId="77777777" w:rsidR="00A8358D" w:rsidRDefault="00A8358D" w:rsidP="008D522A">
            <w:pPr>
              <w:pStyle w:val="NoSpacing"/>
              <w:rPr>
                <w:rFonts w:ascii="Times New Roman" w:hAnsi="Times New Roman"/>
              </w:rPr>
            </w:pPr>
            <w:r>
              <w:rPr>
                <w:rFonts w:ascii="Times New Roman" w:hAnsi="Times New Roman"/>
              </w:rPr>
              <w:t>8</w:t>
            </w:r>
          </w:p>
        </w:tc>
        <w:tc>
          <w:tcPr>
            <w:tcW w:w="2900" w:type="dxa"/>
          </w:tcPr>
          <w:p w14:paraId="055F69B0" w14:textId="77777777" w:rsidR="00A8358D" w:rsidRPr="004F0D3E" w:rsidRDefault="00A8358D" w:rsidP="008D522A">
            <w:pPr>
              <w:pStyle w:val="NoSpacing"/>
              <w:rPr>
                <w:rFonts w:ascii="Times New Roman" w:hAnsi="Times New Roman"/>
              </w:rPr>
            </w:pPr>
            <w:r>
              <w:rPr>
                <w:rFonts w:ascii="Times New Roman" w:hAnsi="Times New Roman"/>
              </w:rPr>
              <w:t>Does the user require admin privileges?</w:t>
            </w:r>
          </w:p>
        </w:tc>
        <w:tc>
          <w:tcPr>
            <w:tcW w:w="2915" w:type="dxa"/>
          </w:tcPr>
          <w:p w14:paraId="38663F15" w14:textId="77777777" w:rsidR="00A8358D" w:rsidRDefault="00A8358D" w:rsidP="008D522A">
            <w:pPr>
              <w:pStyle w:val="NoSpacing"/>
              <w:rPr>
                <w:rFonts w:ascii="Times New Roman" w:hAnsi="Times New Roman"/>
              </w:rPr>
            </w:pPr>
          </w:p>
        </w:tc>
      </w:tr>
      <w:tr w:rsidR="00A8358D" w14:paraId="4CED7858" w14:textId="77777777" w:rsidTr="008D522A">
        <w:trPr>
          <w:trHeight w:val="496"/>
        </w:trPr>
        <w:tc>
          <w:tcPr>
            <w:tcW w:w="2859" w:type="dxa"/>
          </w:tcPr>
          <w:p w14:paraId="154DEA5F" w14:textId="77777777" w:rsidR="00A8358D" w:rsidRDefault="00A8358D" w:rsidP="008D522A">
            <w:pPr>
              <w:pStyle w:val="NoSpacing"/>
              <w:rPr>
                <w:rFonts w:ascii="Times New Roman" w:hAnsi="Times New Roman"/>
              </w:rPr>
            </w:pPr>
            <w:r>
              <w:rPr>
                <w:rFonts w:ascii="Times New Roman" w:hAnsi="Times New Roman"/>
              </w:rPr>
              <w:t>8.1</w:t>
            </w:r>
          </w:p>
        </w:tc>
        <w:tc>
          <w:tcPr>
            <w:tcW w:w="2900" w:type="dxa"/>
          </w:tcPr>
          <w:p w14:paraId="692507B7" w14:textId="77777777" w:rsidR="00A8358D" w:rsidRDefault="00A8358D" w:rsidP="008D522A">
            <w:pPr>
              <w:pStyle w:val="NoSpacing"/>
              <w:rPr>
                <w:rFonts w:ascii="Times New Roman" w:hAnsi="Times New Roman"/>
              </w:rPr>
            </w:pPr>
            <w:r>
              <w:rPr>
                <w:rFonts w:ascii="Times New Roman" w:hAnsi="Times New Roman"/>
              </w:rPr>
              <w:t>If Yes: Follow Admin Access procedure</w:t>
            </w:r>
          </w:p>
          <w:p w14:paraId="4CA5E314" w14:textId="77777777" w:rsidR="00A8358D" w:rsidRPr="004F0D3E" w:rsidRDefault="00A8358D" w:rsidP="008D522A">
            <w:pPr>
              <w:pStyle w:val="NoSpacing"/>
              <w:rPr>
                <w:rFonts w:ascii="Times New Roman" w:hAnsi="Times New Roman"/>
              </w:rPr>
            </w:pPr>
            <w:r>
              <w:rPr>
                <w:rFonts w:ascii="Times New Roman" w:hAnsi="Times New Roman"/>
              </w:rPr>
              <w:t xml:space="preserve">If No: Proceed to Validate User can Login </w:t>
            </w:r>
          </w:p>
        </w:tc>
        <w:tc>
          <w:tcPr>
            <w:tcW w:w="2915" w:type="dxa"/>
          </w:tcPr>
          <w:p w14:paraId="130549D0" w14:textId="77777777" w:rsidR="00A8358D" w:rsidRDefault="00A8358D" w:rsidP="008D522A">
            <w:pPr>
              <w:pStyle w:val="NoSpacing"/>
              <w:rPr>
                <w:rFonts w:ascii="Times New Roman" w:hAnsi="Times New Roman"/>
              </w:rPr>
            </w:pPr>
          </w:p>
        </w:tc>
      </w:tr>
      <w:tr w:rsidR="00A8358D" w14:paraId="6BE6FDDB" w14:textId="77777777" w:rsidTr="008D522A">
        <w:trPr>
          <w:trHeight w:val="256"/>
        </w:trPr>
        <w:tc>
          <w:tcPr>
            <w:tcW w:w="2859" w:type="dxa"/>
          </w:tcPr>
          <w:p w14:paraId="4D2EA242" w14:textId="77777777" w:rsidR="00A8358D" w:rsidRDefault="00A8358D" w:rsidP="008D522A">
            <w:pPr>
              <w:pStyle w:val="NoSpacing"/>
              <w:rPr>
                <w:rFonts w:ascii="Times New Roman" w:hAnsi="Times New Roman"/>
              </w:rPr>
            </w:pPr>
            <w:r>
              <w:rPr>
                <w:rFonts w:ascii="Times New Roman" w:hAnsi="Times New Roman"/>
              </w:rPr>
              <w:t>9</w:t>
            </w:r>
          </w:p>
        </w:tc>
        <w:tc>
          <w:tcPr>
            <w:tcW w:w="2900" w:type="dxa"/>
          </w:tcPr>
          <w:p w14:paraId="11139319" w14:textId="77777777" w:rsidR="00A8358D" w:rsidRPr="004F0D3E" w:rsidRDefault="00A8358D" w:rsidP="008D522A">
            <w:pPr>
              <w:pStyle w:val="NoSpacing"/>
              <w:rPr>
                <w:rFonts w:ascii="Times New Roman" w:hAnsi="Times New Roman"/>
              </w:rPr>
            </w:pPr>
            <w:r>
              <w:rPr>
                <w:rFonts w:ascii="Times New Roman" w:hAnsi="Times New Roman"/>
              </w:rPr>
              <w:t>Admin Access Procedure</w:t>
            </w:r>
          </w:p>
        </w:tc>
        <w:tc>
          <w:tcPr>
            <w:tcW w:w="2915" w:type="dxa"/>
          </w:tcPr>
          <w:p w14:paraId="36FEE6BF" w14:textId="77777777" w:rsidR="00A8358D" w:rsidRDefault="00A8358D" w:rsidP="008D522A">
            <w:pPr>
              <w:pStyle w:val="NoSpacing"/>
              <w:rPr>
                <w:rFonts w:ascii="Times New Roman" w:hAnsi="Times New Roman"/>
              </w:rPr>
            </w:pPr>
          </w:p>
        </w:tc>
      </w:tr>
      <w:tr w:rsidR="00A8358D" w14:paraId="3855E2AC" w14:textId="77777777" w:rsidTr="008D522A">
        <w:trPr>
          <w:trHeight w:val="496"/>
        </w:trPr>
        <w:tc>
          <w:tcPr>
            <w:tcW w:w="2859" w:type="dxa"/>
          </w:tcPr>
          <w:p w14:paraId="17A5BDE9" w14:textId="77777777" w:rsidR="00A8358D" w:rsidRDefault="00A8358D" w:rsidP="008D522A">
            <w:pPr>
              <w:pStyle w:val="NoSpacing"/>
              <w:rPr>
                <w:rFonts w:ascii="Times New Roman" w:hAnsi="Times New Roman"/>
              </w:rPr>
            </w:pPr>
            <w:r>
              <w:rPr>
                <w:rFonts w:ascii="Times New Roman" w:hAnsi="Times New Roman"/>
              </w:rPr>
              <w:lastRenderedPageBreak/>
              <w:t>9.2</w:t>
            </w:r>
          </w:p>
        </w:tc>
        <w:tc>
          <w:tcPr>
            <w:tcW w:w="2900" w:type="dxa"/>
          </w:tcPr>
          <w:p w14:paraId="4C735728" w14:textId="77777777" w:rsidR="00A8358D" w:rsidRPr="00592B50" w:rsidRDefault="00A8358D" w:rsidP="008D522A">
            <w:pPr>
              <w:pStyle w:val="NoSpacing"/>
              <w:rPr>
                <w:rFonts w:ascii="Times New Roman" w:hAnsi="Times New Roman"/>
              </w:rPr>
            </w:pPr>
            <w:r w:rsidRPr="00592B50">
              <w:rPr>
                <w:rFonts w:ascii="Times New Roman" w:hAnsi="Times New Roman"/>
              </w:rPr>
              <w:t>Get NOC Manager approval</w:t>
            </w:r>
          </w:p>
          <w:p w14:paraId="7FE36641" w14:textId="77777777" w:rsidR="00A8358D" w:rsidRPr="004F0D3E" w:rsidRDefault="00A8358D" w:rsidP="008D522A">
            <w:pPr>
              <w:pStyle w:val="NoSpacing"/>
              <w:rPr>
                <w:rFonts w:ascii="Times New Roman" w:hAnsi="Times New Roman"/>
              </w:rPr>
            </w:pPr>
          </w:p>
        </w:tc>
        <w:tc>
          <w:tcPr>
            <w:tcW w:w="2915" w:type="dxa"/>
          </w:tcPr>
          <w:p w14:paraId="51D6CBD1" w14:textId="77777777" w:rsidR="00A8358D" w:rsidRDefault="00A8358D" w:rsidP="008D522A">
            <w:pPr>
              <w:pStyle w:val="NoSpacing"/>
              <w:rPr>
                <w:rFonts w:ascii="Times New Roman" w:hAnsi="Times New Roman"/>
              </w:rPr>
            </w:pPr>
          </w:p>
        </w:tc>
      </w:tr>
      <w:tr w:rsidR="00A8358D" w14:paraId="7E92F8DC" w14:textId="77777777" w:rsidTr="008D522A">
        <w:trPr>
          <w:trHeight w:val="512"/>
        </w:trPr>
        <w:tc>
          <w:tcPr>
            <w:tcW w:w="2859" w:type="dxa"/>
          </w:tcPr>
          <w:p w14:paraId="51E5C0D7" w14:textId="77777777" w:rsidR="00A8358D" w:rsidRDefault="00A8358D" w:rsidP="008D522A">
            <w:pPr>
              <w:pStyle w:val="NoSpacing"/>
              <w:rPr>
                <w:rFonts w:ascii="Times New Roman" w:hAnsi="Times New Roman"/>
              </w:rPr>
            </w:pPr>
            <w:r>
              <w:rPr>
                <w:rFonts w:ascii="Times New Roman" w:hAnsi="Times New Roman"/>
              </w:rPr>
              <w:t>9.3</w:t>
            </w:r>
          </w:p>
        </w:tc>
        <w:tc>
          <w:tcPr>
            <w:tcW w:w="2900" w:type="dxa"/>
          </w:tcPr>
          <w:p w14:paraId="7623E892" w14:textId="77777777" w:rsidR="00A8358D" w:rsidRPr="004F0D3E" w:rsidRDefault="00A8358D" w:rsidP="008D522A">
            <w:pPr>
              <w:pStyle w:val="NoSpacing"/>
              <w:rPr>
                <w:rFonts w:ascii="Times New Roman" w:hAnsi="Times New Roman"/>
              </w:rPr>
            </w:pPr>
            <w:r>
              <w:rPr>
                <w:rFonts w:ascii="Times New Roman" w:hAnsi="Times New Roman"/>
              </w:rPr>
              <w:t>S</w:t>
            </w:r>
            <w:r w:rsidRPr="00592B50">
              <w:rPr>
                <w:rFonts w:ascii="Times New Roman" w:hAnsi="Times New Roman"/>
              </w:rPr>
              <w:t>ign into Google Admin console</w:t>
            </w:r>
          </w:p>
        </w:tc>
        <w:tc>
          <w:tcPr>
            <w:tcW w:w="2915" w:type="dxa"/>
          </w:tcPr>
          <w:p w14:paraId="5A9E1B87" w14:textId="77777777" w:rsidR="00A8358D" w:rsidRDefault="00A8358D" w:rsidP="008D522A">
            <w:pPr>
              <w:pStyle w:val="NoSpacing"/>
              <w:rPr>
                <w:rFonts w:ascii="Times New Roman" w:hAnsi="Times New Roman"/>
              </w:rPr>
            </w:pPr>
          </w:p>
        </w:tc>
      </w:tr>
      <w:tr w:rsidR="00A8358D" w14:paraId="49A8AB4E" w14:textId="77777777" w:rsidTr="008D522A">
        <w:trPr>
          <w:trHeight w:val="496"/>
        </w:trPr>
        <w:tc>
          <w:tcPr>
            <w:tcW w:w="2859" w:type="dxa"/>
          </w:tcPr>
          <w:p w14:paraId="6762028F" w14:textId="77777777" w:rsidR="00A8358D" w:rsidRDefault="00A8358D" w:rsidP="008D522A">
            <w:pPr>
              <w:pStyle w:val="NoSpacing"/>
              <w:rPr>
                <w:rFonts w:ascii="Times New Roman" w:hAnsi="Times New Roman"/>
              </w:rPr>
            </w:pPr>
            <w:r>
              <w:rPr>
                <w:rFonts w:ascii="Times New Roman" w:hAnsi="Times New Roman"/>
              </w:rPr>
              <w:t>9.4</w:t>
            </w:r>
          </w:p>
        </w:tc>
        <w:tc>
          <w:tcPr>
            <w:tcW w:w="2900" w:type="dxa"/>
          </w:tcPr>
          <w:p w14:paraId="360924DB" w14:textId="77777777" w:rsidR="00A8358D" w:rsidRPr="004F0D3E" w:rsidRDefault="00A8358D" w:rsidP="008D522A">
            <w:pPr>
              <w:pStyle w:val="NoSpacing"/>
              <w:rPr>
                <w:rFonts w:ascii="Times New Roman" w:hAnsi="Times New Roman"/>
              </w:rPr>
            </w:pPr>
            <w:r w:rsidRPr="00592B50">
              <w:rPr>
                <w:rFonts w:ascii="Times New Roman" w:hAnsi="Times New Roman"/>
              </w:rPr>
              <w:t>Go to Users from the Admin console Home Page</w:t>
            </w:r>
          </w:p>
        </w:tc>
        <w:tc>
          <w:tcPr>
            <w:tcW w:w="2915" w:type="dxa"/>
          </w:tcPr>
          <w:p w14:paraId="17D7B788" w14:textId="77777777" w:rsidR="00A8358D" w:rsidRDefault="00A8358D" w:rsidP="008D522A">
            <w:pPr>
              <w:pStyle w:val="NoSpacing"/>
              <w:rPr>
                <w:rFonts w:ascii="Times New Roman" w:hAnsi="Times New Roman"/>
              </w:rPr>
            </w:pPr>
          </w:p>
        </w:tc>
      </w:tr>
      <w:tr w:rsidR="00A8358D" w14:paraId="2C099D42" w14:textId="77777777" w:rsidTr="008D522A">
        <w:trPr>
          <w:trHeight w:val="256"/>
        </w:trPr>
        <w:tc>
          <w:tcPr>
            <w:tcW w:w="2859" w:type="dxa"/>
          </w:tcPr>
          <w:p w14:paraId="66C0B370" w14:textId="77777777" w:rsidR="00A8358D" w:rsidRDefault="00A8358D" w:rsidP="008D522A">
            <w:pPr>
              <w:pStyle w:val="NoSpacing"/>
              <w:rPr>
                <w:rFonts w:ascii="Times New Roman" w:hAnsi="Times New Roman"/>
              </w:rPr>
            </w:pPr>
            <w:r>
              <w:rPr>
                <w:rFonts w:ascii="Times New Roman" w:hAnsi="Times New Roman"/>
              </w:rPr>
              <w:t>9.5</w:t>
            </w:r>
          </w:p>
        </w:tc>
        <w:tc>
          <w:tcPr>
            <w:tcW w:w="2900" w:type="dxa"/>
          </w:tcPr>
          <w:p w14:paraId="09B0C34E" w14:textId="77777777" w:rsidR="00A8358D" w:rsidRPr="004F0D3E" w:rsidRDefault="00A8358D" w:rsidP="008D522A">
            <w:pPr>
              <w:pStyle w:val="NoSpacing"/>
              <w:rPr>
                <w:rFonts w:ascii="Times New Roman" w:hAnsi="Times New Roman"/>
              </w:rPr>
            </w:pPr>
            <w:r w:rsidRPr="00592B50">
              <w:rPr>
                <w:rFonts w:ascii="Times New Roman" w:hAnsi="Times New Roman"/>
              </w:rPr>
              <w:t>Find user from the Users List</w:t>
            </w:r>
          </w:p>
        </w:tc>
        <w:tc>
          <w:tcPr>
            <w:tcW w:w="2915" w:type="dxa"/>
          </w:tcPr>
          <w:p w14:paraId="5D41453A" w14:textId="77777777" w:rsidR="00A8358D" w:rsidRDefault="00A8358D" w:rsidP="008D522A">
            <w:pPr>
              <w:pStyle w:val="NoSpacing"/>
              <w:rPr>
                <w:rFonts w:ascii="Times New Roman" w:hAnsi="Times New Roman"/>
              </w:rPr>
            </w:pPr>
          </w:p>
        </w:tc>
      </w:tr>
      <w:tr w:rsidR="00A8358D" w14:paraId="32D67B90" w14:textId="77777777" w:rsidTr="008D522A">
        <w:trPr>
          <w:trHeight w:val="496"/>
        </w:trPr>
        <w:tc>
          <w:tcPr>
            <w:tcW w:w="2859" w:type="dxa"/>
          </w:tcPr>
          <w:p w14:paraId="07E2C8FE" w14:textId="77777777" w:rsidR="00A8358D" w:rsidRDefault="00A8358D" w:rsidP="008D522A">
            <w:pPr>
              <w:pStyle w:val="NoSpacing"/>
              <w:rPr>
                <w:rFonts w:ascii="Times New Roman" w:hAnsi="Times New Roman"/>
              </w:rPr>
            </w:pPr>
            <w:r>
              <w:rPr>
                <w:rFonts w:ascii="Times New Roman" w:hAnsi="Times New Roman"/>
              </w:rPr>
              <w:t>9.6</w:t>
            </w:r>
          </w:p>
        </w:tc>
        <w:tc>
          <w:tcPr>
            <w:tcW w:w="2900" w:type="dxa"/>
          </w:tcPr>
          <w:p w14:paraId="22456DD9" w14:textId="77777777" w:rsidR="00A8358D" w:rsidRPr="004F0D3E" w:rsidRDefault="00A8358D" w:rsidP="008D522A">
            <w:pPr>
              <w:pStyle w:val="NoSpacing"/>
              <w:rPr>
                <w:rFonts w:ascii="Times New Roman" w:hAnsi="Times New Roman"/>
              </w:rPr>
            </w:pPr>
            <w:r w:rsidRPr="00592B50">
              <w:rPr>
                <w:rFonts w:ascii="Times New Roman" w:hAnsi="Times New Roman"/>
              </w:rPr>
              <w:t>Click User’s name to open their account</w:t>
            </w:r>
          </w:p>
        </w:tc>
        <w:tc>
          <w:tcPr>
            <w:tcW w:w="2915" w:type="dxa"/>
          </w:tcPr>
          <w:p w14:paraId="5C93F2CD" w14:textId="77777777" w:rsidR="00A8358D" w:rsidRDefault="00A8358D" w:rsidP="008D522A">
            <w:pPr>
              <w:pStyle w:val="NoSpacing"/>
              <w:rPr>
                <w:rFonts w:ascii="Times New Roman" w:hAnsi="Times New Roman"/>
              </w:rPr>
            </w:pPr>
          </w:p>
        </w:tc>
      </w:tr>
      <w:tr w:rsidR="00A8358D" w14:paraId="5D2B9252" w14:textId="77777777" w:rsidTr="008D522A">
        <w:trPr>
          <w:trHeight w:val="496"/>
        </w:trPr>
        <w:tc>
          <w:tcPr>
            <w:tcW w:w="2859" w:type="dxa"/>
          </w:tcPr>
          <w:p w14:paraId="694F1C07" w14:textId="77777777" w:rsidR="00A8358D" w:rsidRDefault="00A8358D" w:rsidP="008D522A">
            <w:pPr>
              <w:pStyle w:val="NoSpacing"/>
              <w:rPr>
                <w:rFonts w:ascii="Times New Roman" w:hAnsi="Times New Roman"/>
              </w:rPr>
            </w:pPr>
            <w:r>
              <w:rPr>
                <w:rFonts w:ascii="Times New Roman" w:hAnsi="Times New Roman"/>
              </w:rPr>
              <w:t>9.7</w:t>
            </w:r>
          </w:p>
        </w:tc>
        <w:tc>
          <w:tcPr>
            <w:tcW w:w="2900" w:type="dxa"/>
          </w:tcPr>
          <w:p w14:paraId="1AF314C8" w14:textId="77777777" w:rsidR="00A8358D" w:rsidRPr="004F0D3E" w:rsidRDefault="00A8358D" w:rsidP="008D522A">
            <w:pPr>
              <w:pStyle w:val="NoSpacing"/>
              <w:rPr>
                <w:rFonts w:ascii="Times New Roman" w:hAnsi="Times New Roman"/>
              </w:rPr>
            </w:pPr>
            <w:r w:rsidRPr="00592B50">
              <w:rPr>
                <w:rFonts w:ascii="Times New Roman" w:hAnsi="Times New Roman"/>
              </w:rPr>
              <w:t>Click Admin Roles and Privileges</w:t>
            </w:r>
          </w:p>
        </w:tc>
        <w:tc>
          <w:tcPr>
            <w:tcW w:w="2915" w:type="dxa"/>
          </w:tcPr>
          <w:p w14:paraId="7A710722" w14:textId="77777777" w:rsidR="00A8358D" w:rsidRDefault="00A8358D" w:rsidP="008D522A">
            <w:pPr>
              <w:pStyle w:val="NoSpacing"/>
              <w:rPr>
                <w:rFonts w:ascii="Times New Roman" w:hAnsi="Times New Roman"/>
              </w:rPr>
            </w:pPr>
          </w:p>
        </w:tc>
      </w:tr>
      <w:tr w:rsidR="00A8358D" w14:paraId="574DC909" w14:textId="77777777" w:rsidTr="008D522A">
        <w:trPr>
          <w:trHeight w:val="256"/>
        </w:trPr>
        <w:tc>
          <w:tcPr>
            <w:tcW w:w="2859" w:type="dxa"/>
          </w:tcPr>
          <w:p w14:paraId="6B992E13" w14:textId="77777777" w:rsidR="00A8358D" w:rsidRDefault="00A8358D" w:rsidP="008D522A">
            <w:pPr>
              <w:pStyle w:val="NoSpacing"/>
              <w:rPr>
                <w:rFonts w:ascii="Times New Roman" w:hAnsi="Times New Roman"/>
              </w:rPr>
            </w:pPr>
            <w:r>
              <w:rPr>
                <w:rFonts w:ascii="Times New Roman" w:hAnsi="Times New Roman"/>
              </w:rPr>
              <w:t>9.8</w:t>
            </w:r>
          </w:p>
        </w:tc>
        <w:tc>
          <w:tcPr>
            <w:tcW w:w="2900" w:type="dxa"/>
          </w:tcPr>
          <w:p w14:paraId="6E898A62" w14:textId="77777777" w:rsidR="00A8358D" w:rsidRPr="004F0D3E" w:rsidRDefault="00A8358D" w:rsidP="008D522A">
            <w:pPr>
              <w:pStyle w:val="NoSpacing"/>
              <w:rPr>
                <w:rFonts w:ascii="Times New Roman" w:hAnsi="Times New Roman"/>
              </w:rPr>
            </w:pPr>
            <w:r w:rsidRPr="00592B50">
              <w:rPr>
                <w:rFonts w:ascii="Times New Roman" w:hAnsi="Times New Roman"/>
              </w:rPr>
              <w:t>Click Super Admin Role</w:t>
            </w:r>
          </w:p>
        </w:tc>
        <w:tc>
          <w:tcPr>
            <w:tcW w:w="2915" w:type="dxa"/>
          </w:tcPr>
          <w:p w14:paraId="2D8EB8A1" w14:textId="77777777" w:rsidR="00A8358D" w:rsidRDefault="00A8358D" w:rsidP="008D522A">
            <w:pPr>
              <w:pStyle w:val="NoSpacing"/>
              <w:rPr>
                <w:rFonts w:ascii="Times New Roman" w:hAnsi="Times New Roman"/>
              </w:rPr>
            </w:pPr>
          </w:p>
        </w:tc>
      </w:tr>
      <w:tr w:rsidR="00A8358D" w14:paraId="55147F85" w14:textId="77777777" w:rsidTr="008D522A">
        <w:trPr>
          <w:trHeight w:val="256"/>
        </w:trPr>
        <w:tc>
          <w:tcPr>
            <w:tcW w:w="2859" w:type="dxa"/>
          </w:tcPr>
          <w:p w14:paraId="5E264239" w14:textId="77777777" w:rsidR="00A8358D" w:rsidRDefault="00A8358D" w:rsidP="008D522A">
            <w:pPr>
              <w:pStyle w:val="NoSpacing"/>
              <w:rPr>
                <w:rFonts w:ascii="Times New Roman" w:hAnsi="Times New Roman"/>
              </w:rPr>
            </w:pPr>
            <w:r>
              <w:rPr>
                <w:rFonts w:ascii="Times New Roman" w:hAnsi="Times New Roman"/>
              </w:rPr>
              <w:t>9.9</w:t>
            </w:r>
          </w:p>
        </w:tc>
        <w:tc>
          <w:tcPr>
            <w:tcW w:w="2900" w:type="dxa"/>
          </w:tcPr>
          <w:p w14:paraId="7CC76A62" w14:textId="77777777" w:rsidR="00A8358D" w:rsidRPr="004F0D3E" w:rsidRDefault="00A8358D" w:rsidP="008D522A">
            <w:pPr>
              <w:pStyle w:val="NoSpacing"/>
              <w:rPr>
                <w:rFonts w:ascii="Times New Roman" w:hAnsi="Times New Roman"/>
              </w:rPr>
            </w:pPr>
            <w:r w:rsidRPr="00592B50">
              <w:rPr>
                <w:rFonts w:ascii="Times New Roman" w:hAnsi="Times New Roman"/>
              </w:rPr>
              <w:t>Mark slider as Assigned</w:t>
            </w:r>
          </w:p>
        </w:tc>
        <w:tc>
          <w:tcPr>
            <w:tcW w:w="2915" w:type="dxa"/>
          </w:tcPr>
          <w:p w14:paraId="09491E1A" w14:textId="77777777" w:rsidR="00A8358D" w:rsidRDefault="00A8358D" w:rsidP="008D522A">
            <w:pPr>
              <w:pStyle w:val="NoSpacing"/>
              <w:rPr>
                <w:rFonts w:ascii="Times New Roman" w:hAnsi="Times New Roman"/>
              </w:rPr>
            </w:pPr>
          </w:p>
        </w:tc>
      </w:tr>
      <w:tr w:rsidR="00A8358D" w14:paraId="7DA79C51" w14:textId="77777777" w:rsidTr="008D522A">
        <w:trPr>
          <w:trHeight w:val="240"/>
        </w:trPr>
        <w:tc>
          <w:tcPr>
            <w:tcW w:w="2859" w:type="dxa"/>
          </w:tcPr>
          <w:p w14:paraId="0E6CF460" w14:textId="77777777" w:rsidR="00A8358D" w:rsidRDefault="00A8358D" w:rsidP="008D522A">
            <w:pPr>
              <w:pStyle w:val="NoSpacing"/>
              <w:rPr>
                <w:rFonts w:ascii="Times New Roman" w:hAnsi="Times New Roman"/>
              </w:rPr>
            </w:pPr>
            <w:r>
              <w:rPr>
                <w:rFonts w:ascii="Times New Roman" w:hAnsi="Times New Roman"/>
              </w:rPr>
              <w:t>9.10</w:t>
            </w:r>
          </w:p>
        </w:tc>
        <w:tc>
          <w:tcPr>
            <w:tcW w:w="2900" w:type="dxa"/>
          </w:tcPr>
          <w:p w14:paraId="04E7BF4D" w14:textId="77777777" w:rsidR="00A8358D" w:rsidRPr="00592B50" w:rsidRDefault="00A8358D" w:rsidP="008D522A">
            <w:pPr>
              <w:pStyle w:val="NoSpacing"/>
              <w:rPr>
                <w:rFonts w:ascii="Times New Roman" w:hAnsi="Times New Roman"/>
              </w:rPr>
            </w:pPr>
            <w:r>
              <w:rPr>
                <w:rFonts w:ascii="Times New Roman" w:hAnsi="Times New Roman"/>
              </w:rPr>
              <w:t>Click Save</w:t>
            </w:r>
          </w:p>
        </w:tc>
        <w:tc>
          <w:tcPr>
            <w:tcW w:w="2915" w:type="dxa"/>
          </w:tcPr>
          <w:p w14:paraId="49A297D5" w14:textId="77777777" w:rsidR="00A8358D" w:rsidRDefault="00A8358D" w:rsidP="008D522A">
            <w:pPr>
              <w:pStyle w:val="NoSpacing"/>
              <w:rPr>
                <w:rFonts w:ascii="Times New Roman" w:hAnsi="Times New Roman"/>
              </w:rPr>
            </w:pPr>
          </w:p>
        </w:tc>
      </w:tr>
      <w:tr w:rsidR="00A8358D" w14:paraId="0E85B92A" w14:textId="77777777" w:rsidTr="008D522A">
        <w:trPr>
          <w:trHeight w:val="256"/>
        </w:trPr>
        <w:tc>
          <w:tcPr>
            <w:tcW w:w="2859" w:type="dxa"/>
          </w:tcPr>
          <w:p w14:paraId="2224DCBE" w14:textId="77777777" w:rsidR="00A8358D" w:rsidRDefault="00A8358D" w:rsidP="008D522A">
            <w:pPr>
              <w:pStyle w:val="NoSpacing"/>
              <w:rPr>
                <w:rFonts w:ascii="Times New Roman" w:hAnsi="Times New Roman"/>
              </w:rPr>
            </w:pPr>
            <w:r>
              <w:rPr>
                <w:rFonts w:ascii="Times New Roman" w:hAnsi="Times New Roman"/>
              </w:rPr>
              <w:t>10</w:t>
            </w:r>
          </w:p>
        </w:tc>
        <w:tc>
          <w:tcPr>
            <w:tcW w:w="2900" w:type="dxa"/>
          </w:tcPr>
          <w:p w14:paraId="7B352EAD" w14:textId="77777777" w:rsidR="00A8358D" w:rsidRPr="00592B50" w:rsidRDefault="00A8358D" w:rsidP="008D522A">
            <w:pPr>
              <w:pStyle w:val="NoSpacing"/>
              <w:rPr>
                <w:rFonts w:ascii="Times New Roman" w:hAnsi="Times New Roman"/>
              </w:rPr>
            </w:pPr>
            <w:r>
              <w:rPr>
                <w:rFonts w:ascii="Times New Roman" w:hAnsi="Times New Roman"/>
              </w:rPr>
              <w:t>Validate User can Login</w:t>
            </w:r>
          </w:p>
        </w:tc>
        <w:tc>
          <w:tcPr>
            <w:tcW w:w="2915" w:type="dxa"/>
          </w:tcPr>
          <w:p w14:paraId="424C91E4" w14:textId="77777777" w:rsidR="00A8358D" w:rsidRDefault="00A8358D" w:rsidP="008D522A">
            <w:pPr>
              <w:pStyle w:val="NoSpacing"/>
              <w:rPr>
                <w:rFonts w:ascii="Times New Roman" w:hAnsi="Times New Roman"/>
              </w:rPr>
            </w:pPr>
          </w:p>
        </w:tc>
      </w:tr>
      <w:tr w:rsidR="00A8358D" w14:paraId="6FAA4933" w14:textId="77777777" w:rsidTr="008D522A">
        <w:trPr>
          <w:trHeight w:val="240"/>
        </w:trPr>
        <w:tc>
          <w:tcPr>
            <w:tcW w:w="2859" w:type="dxa"/>
          </w:tcPr>
          <w:p w14:paraId="3B1D31DC" w14:textId="77777777" w:rsidR="00A8358D" w:rsidRDefault="00A8358D" w:rsidP="008D522A">
            <w:pPr>
              <w:pStyle w:val="NoSpacing"/>
              <w:rPr>
                <w:rFonts w:ascii="Times New Roman" w:hAnsi="Times New Roman"/>
              </w:rPr>
            </w:pPr>
            <w:r>
              <w:rPr>
                <w:rFonts w:ascii="Times New Roman" w:hAnsi="Times New Roman"/>
              </w:rPr>
              <w:t>11</w:t>
            </w:r>
          </w:p>
        </w:tc>
        <w:tc>
          <w:tcPr>
            <w:tcW w:w="2900" w:type="dxa"/>
          </w:tcPr>
          <w:p w14:paraId="6A0EA833" w14:textId="77777777" w:rsidR="00A8358D" w:rsidRPr="00592B50" w:rsidRDefault="00A8358D" w:rsidP="008D522A">
            <w:pPr>
              <w:pStyle w:val="NoSpacing"/>
              <w:rPr>
                <w:rFonts w:ascii="Times New Roman" w:hAnsi="Times New Roman"/>
              </w:rPr>
            </w:pPr>
            <w:r>
              <w:rPr>
                <w:rFonts w:ascii="Times New Roman" w:hAnsi="Times New Roman"/>
              </w:rPr>
              <w:t xml:space="preserve">Close the Change </w:t>
            </w:r>
          </w:p>
        </w:tc>
        <w:tc>
          <w:tcPr>
            <w:tcW w:w="2915" w:type="dxa"/>
          </w:tcPr>
          <w:p w14:paraId="4F57A037" w14:textId="77777777" w:rsidR="00A8358D" w:rsidRDefault="00A8358D" w:rsidP="008D522A">
            <w:pPr>
              <w:pStyle w:val="NoSpacing"/>
              <w:rPr>
                <w:rFonts w:ascii="Times New Roman" w:hAnsi="Times New Roman"/>
              </w:rPr>
            </w:pPr>
          </w:p>
        </w:tc>
      </w:tr>
    </w:tbl>
    <w:p w14:paraId="72C726F4" w14:textId="77777777" w:rsidR="00A8358D" w:rsidRDefault="00A8358D" w:rsidP="00A8358D">
      <w:pPr>
        <w:pStyle w:val="NoSpacing"/>
      </w:pPr>
    </w:p>
    <w:p w14:paraId="5D2E618A" w14:textId="77777777" w:rsidR="00A8358D" w:rsidRDefault="00A8358D" w:rsidP="00A8358D">
      <w:pPr>
        <w:pStyle w:val="NoSpacing"/>
      </w:pPr>
    </w:p>
    <w:p w14:paraId="5760D18F" w14:textId="77777777" w:rsidR="00A8358D" w:rsidRDefault="00A8358D" w:rsidP="00A8358D">
      <w:pPr>
        <w:pStyle w:val="NoSpacing"/>
        <w:rPr>
          <w:b/>
          <w:bCs/>
        </w:rPr>
      </w:pPr>
    </w:p>
    <w:p w14:paraId="38544067" w14:textId="77777777" w:rsidR="00A8358D" w:rsidRDefault="00A8358D" w:rsidP="00A8358D">
      <w:pPr>
        <w:pStyle w:val="NoSpacing"/>
        <w:rPr>
          <w:b/>
          <w:bCs/>
        </w:rPr>
      </w:pPr>
    </w:p>
    <w:p w14:paraId="0E1DDBF3" w14:textId="77777777" w:rsidR="00A8358D" w:rsidRDefault="00A8358D" w:rsidP="00A8358D">
      <w:pPr>
        <w:pStyle w:val="NoSpacing"/>
        <w:rPr>
          <w:b/>
          <w:bCs/>
        </w:rPr>
      </w:pPr>
    </w:p>
    <w:p w14:paraId="2A8BB24D" w14:textId="77777777" w:rsidR="00A8358D" w:rsidRDefault="00A8358D" w:rsidP="00A8358D">
      <w:pPr>
        <w:pStyle w:val="NoSpacing"/>
      </w:pPr>
      <w:r w:rsidRPr="00367FC4">
        <w:rPr>
          <w:b/>
          <w:bCs/>
        </w:rPr>
        <w:t>Termination</w:t>
      </w:r>
      <w:r>
        <w:t xml:space="preserve"> requests are submitted when accounts need to be terminated or disabled.  This occurs when users are noncompliant with security policies or have either left or been transferred.</w:t>
      </w:r>
    </w:p>
    <w:p w14:paraId="4C43F037" w14:textId="77777777" w:rsidR="00A8358D" w:rsidRDefault="00A8358D" w:rsidP="00A8358D">
      <w:pPr>
        <w:pStyle w:val="NoSpacing"/>
      </w:pPr>
      <w:r>
        <w:rPr>
          <w:b/>
          <w:bCs/>
        </w:rPr>
        <w:t xml:space="preserve">Description: </w:t>
      </w:r>
      <w:r>
        <w:t>The User Termination Request process will detail the steps involved in order to terminate users who have left the program our have been inactive for a certain period of time.</w:t>
      </w:r>
    </w:p>
    <w:p w14:paraId="65634951" w14:textId="77777777" w:rsidR="00A8358D" w:rsidRDefault="00A8358D" w:rsidP="00A8358D">
      <w:pPr>
        <w:pStyle w:val="NoSpacing"/>
      </w:pPr>
      <w:r>
        <w:rPr>
          <w:b/>
          <w:bCs/>
        </w:rPr>
        <w:t>Prerequisites:</w:t>
      </w:r>
      <w:r>
        <w:t xml:space="preserve"> </w:t>
      </w:r>
    </w:p>
    <w:p w14:paraId="2D009260" w14:textId="77777777" w:rsidR="00A8358D" w:rsidRPr="00F578F4" w:rsidRDefault="00A8358D" w:rsidP="00A8358D">
      <w:pPr>
        <w:pStyle w:val="NoSpacing"/>
        <w:numPr>
          <w:ilvl w:val="0"/>
          <w:numId w:val="33"/>
        </w:numPr>
        <w:suppressAutoHyphens w:val="0"/>
        <w:rPr>
          <w:b/>
          <w:bCs/>
        </w:rPr>
      </w:pPr>
      <w:r>
        <w:t>User termination</w:t>
      </w:r>
    </w:p>
    <w:p w14:paraId="09FC4093" w14:textId="77777777" w:rsidR="00A8358D" w:rsidRPr="00F578F4" w:rsidRDefault="00A8358D" w:rsidP="00A8358D">
      <w:pPr>
        <w:pStyle w:val="NoSpacing"/>
        <w:numPr>
          <w:ilvl w:val="0"/>
          <w:numId w:val="33"/>
        </w:numPr>
        <w:suppressAutoHyphens w:val="0"/>
        <w:rPr>
          <w:b/>
          <w:bCs/>
        </w:rPr>
      </w:pPr>
      <w:r>
        <w:t>User has transferred</w:t>
      </w:r>
    </w:p>
    <w:p w14:paraId="2D45F6C2" w14:textId="77777777" w:rsidR="00A8358D" w:rsidRPr="001A4131" w:rsidRDefault="00A8358D" w:rsidP="00A8358D">
      <w:pPr>
        <w:pStyle w:val="NoSpacing"/>
        <w:numPr>
          <w:ilvl w:val="0"/>
          <w:numId w:val="33"/>
        </w:numPr>
        <w:suppressAutoHyphens w:val="0"/>
        <w:rPr>
          <w:b/>
          <w:bCs/>
        </w:rPr>
      </w:pPr>
      <w:r>
        <w:t xml:space="preserve">User has been inactive </w:t>
      </w:r>
    </w:p>
    <w:p w14:paraId="70184285" w14:textId="77777777" w:rsidR="00A8358D" w:rsidRDefault="00A8358D" w:rsidP="00A8358D">
      <w:pPr>
        <w:pStyle w:val="NoSpacing"/>
      </w:pPr>
      <w:r>
        <w:rPr>
          <w:b/>
          <w:bCs/>
        </w:rPr>
        <w:t>Targets:</w:t>
      </w:r>
      <w:r>
        <w:t xml:space="preserve"> System</w:t>
      </w:r>
    </w:p>
    <w:p w14:paraId="6DBCE48C" w14:textId="77777777" w:rsidR="00A8358D" w:rsidRDefault="00A8358D" w:rsidP="00A8358D">
      <w:pPr>
        <w:pStyle w:val="NoSpacing"/>
      </w:pPr>
    </w:p>
    <w:tbl>
      <w:tblPr>
        <w:tblStyle w:val="TableGrid"/>
        <w:tblpPr w:leftFromText="180" w:rightFromText="180" w:vertAnchor="text" w:tblpY="1"/>
        <w:tblOverlap w:val="never"/>
        <w:tblW w:w="0" w:type="auto"/>
        <w:tblLook w:val="04A0" w:firstRow="1" w:lastRow="0" w:firstColumn="1" w:lastColumn="0" w:noHBand="0" w:noVBand="1"/>
      </w:tblPr>
      <w:tblGrid>
        <w:gridCol w:w="2845"/>
        <w:gridCol w:w="2885"/>
        <w:gridCol w:w="2900"/>
      </w:tblGrid>
      <w:tr w:rsidR="00A8358D" w14:paraId="19CE3106" w14:textId="77777777" w:rsidTr="008D522A">
        <w:tc>
          <w:tcPr>
            <w:tcW w:w="2845" w:type="dxa"/>
          </w:tcPr>
          <w:p w14:paraId="0298AEFF" w14:textId="77777777" w:rsidR="00A8358D" w:rsidRPr="00953837" w:rsidRDefault="00A8358D" w:rsidP="008D522A">
            <w:pPr>
              <w:pStyle w:val="NoSpacing"/>
              <w:rPr>
                <w:rFonts w:ascii="Times New Roman" w:hAnsi="Times New Roman"/>
                <w:b/>
                <w:bCs/>
              </w:rPr>
            </w:pPr>
            <w:r w:rsidRPr="00953837">
              <w:rPr>
                <w:rFonts w:ascii="Times New Roman" w:hAnsi="Times New Roman"/>
                <w:b/>
                <w:bCs/>
              </w:rPr>
              <w:t>Steps</w:t>
            </w:r>
          </w:p>
        </w:tc>
        <w:tc>
          <w:tcPr>
            <w:tcW w:w="2885" w:type="dxa"/>
          </w:tcPr>
          <w:p w14:paraId="367E21E9" w14:textId="77777777" w:rsidR="00A8358D" w:rsidRPr="00953837" w:rsidRDefault="00A8358D" w:rsidP="008D522A">
            <w:pPr>
              <w:pStyle w:val="NoSpacing"/>
              <w:rPr>
                <w:rFonts w:ascii="Times New Roman" w:hAnsi="Times New Roman"/>
                <w:b/>
                <w:bCs/>
              </w:rPr>
            </w:pPr>
            <w:r w:rsidRPr="00953837">
              <w:rPr>
                <w:rFonts w:ascii="Times New Roman" w:hAnsi="Times New Roman"/>
                <w:b/>
                <w:bCs/>
              </w:rPr>
              <w:t>Process</w:t>
            </w:r>
          </w:p>
        </w:tc>
        <w:tc>
          <w:tcPr>
            <w:tcW w:w="2900" w:type="dxa"/>
          </w:tcPr>
          <w:p w14:paraId="1FE7C71C" w14:textId="77777777" w:rsidR="00A8358D" w:rsidRPr="00953837" w:rsidRDefault="00A8358D" w:rsidP="008D522A">
            <w:pPr>
              <w:pStyle w:val="NoSpacing"/>
              <w:rPr>
                <w:rFonts w:ascii="Times New Roman" w:hAnsi="Times New Roman"/>
                <w:b/>
                <w:bCs/>
              </w:rPr>
            </w:pPr>
            <w:r w:rsidRPr="00953837">
              <w:rPr>
                <w:rFonts w:ascii="Times New Roman" w:hAnsi="Times New Roman"/>
                <w:b/>
                <w:bCs/>
              </w:rPr>
              <w:t>Notes</w:t>
            </w:r>
          </w:p>
        </w:tc>
      </w:tr>
      <w:tr w:rsidR="00A8358D" w14:paraId="40210511" w14:textId="77777777" w:rsidTr="008D522A">
        <w:tc>
          <w:tcPr>
            <w:tcW w:w="2845" w:type="dxa"/>
          </w:tcPr>
          <w:p w14:paraId="163B8155" w14:textId="77777777" w:rsidR="00A8358D" w:rsidRDefault="00A8358D" w:rsidP="008D522A">
            <w:pPr>
              <w:pStyle w:val="NoSpacing"/>
              <w:rPr>
                <w:rFonts w:ascii="Times New Roman" w:hAnsi="Times New Roman"/>
              </w:rPr>
            </w:pPr>
            <w:r>
              <w:rPr>
                <w:rFonts w:ascii="Times New Roman" w:hAnsi="Times New Roman"/>
              </w:rPr>
              <w:t>1.</w:t>
            </w:r>
          </w:p>
        </w:tc>
        <w:tc>
          <w:tcPr>
            <w:tcW w:w="2885" w:type="dxa"/>
          </w:tcPr>
          <w:p w14:paraId="03DD5EAB" w14:textId="77777777" w:rsidR="00A8358D" w:rsidRDefault="00A8358D" w:rsidP="008D522A">
            <w:pPr>
              <w:pStyle w:val="NoSpacing"/>
              <w:rPr>
                <w:rFonts w:ascii="Times New Roman" w:hAnsi="Times New Roman"/>
              </w:rPr>
            </w:pPr>
            <w:r>
              <w:rPr>
                <w:rFonts w:ascii="Times New Roman" w:hAnsi="Times New Roman"/>
              </w:rPr>
              <w:t>Change request submitted</w:t>
            </w:r>
          </w:p>
        </w:tc>
        <w:tc>
          <w:tcPr>
            <w:tcW w:w="2900" w:type="dxa"/>
          </w:tcPr>
          <w:p w14:paraId="5E856FDB" w14:textId="77777777" w:rsidR="00A8358D" w:rsidRDefault="00A8358D" w:rsidP="008D522A">
            <w:pPr>
              <w:pStyle w:val="NoSpacing"/>
              <w:rPr>
                <w:rFonts w:ascii="Times New Roman" w:hAnsi="Times New Roman"/>
              </w:rPr>
            </w:pPr>
          </w:p>
        </w:tc>
      </w:tr>
      <w:tr w:rsidR="00A8358D" w14:paraId="1F49E9D0" w14:textId="77777777" w:rsidTr="008D522A">
        <w:tc>
          <w:tcPr>
            <w:tcW w:w="2845" w:type="dxa"/>
          </w:tcPr>
          <w:p w14:paraId="4DCC3537" w14:textId="77777777" w:rsidR="00A8358D" w:rsidRDefault="00A8358D" w:rsidP="008D522A">
            <w:pPr>
              <w:pStyle w:val="NoSpacing"/>
              <w:rPr>
                <w:rFonts w:ascii="Times New Roman" w:hAnsi="Times New Roman"/>
              </w:rPr>
            </w:pPr>
            <w:r>
              <w:rPr>
                <w:rFonts w:ascii="Times New Roman" w:hAnsi="Times New Roman"/>
              </w:rPr>
              <w:t>2.</w:t>
            </w:r>
          </w:p>
        </w:tc>
        <w:tc>
          <w:tcPr>
            <w:tcW w:w="2885" w:type="dxa"/>
          </w:tcPr>
          <w:p w14:paraId="2E22693B" w14:textId="77777777" w:rsidR="00A8358D" w:rsidRDefault="00A8358D" w:rsidP="008D522A">
            <w:pPr>
              <w:pStyle w:val="NoSpacing"/>
              <w:rPr>
                <w:rFonts w:ascii="Times New Roman" w:hAnsi="Times New Roman"/>
              </w:rPr>
            </w:pPr>
            <w:r>
              <w:rPr>
                <w:rFonts w:ascii="Times New Roman" w:hAnsi="Times New Roman"/>
              </w:rPr>
              <w:t>Classified as a User Termination change</w:t>
            </w:r>
          </w:p>
        </w:tc>
        <w:tc>
          <w:tcPr>
            <w:tcW w:w="2900" w:type="dxa"/>
          </w:tcPr>
          <w:p w14:paraId="792BC5A3" w14:textId="77777777" w:rsidR="00A8358D" w:rsidRDefault="00A8358D" w:rsidP="008D522A">
            <w:pPr>
              <w:pStyle w:val="NoSpacing"/>
              <w:rPr>
                <w:rFonts w:ascii="Times New Roman" w:hAnsi="Times New Roman"/>
              </w:rPr>
            </w:pPr>
          </w:p>
        </w:tc>
      </w:tr>
      <w:tr w:rsidR="00A8358D" w14:paraId="5D387665" w14:textId="77777777" w:rsidTr="008D522A">
        <w:trPr>
          <w:trHeight w:val="314"/>
        </w:trPr>
        <w:tc>
          <w:tcPr>
            <w:tcW w:w="2845" w:type="dxa"/>
          </w:tcPr>
          <w:p w14:paraId="719BA41B" w14:textId="77777777" w:rsidR="00A8358D" w:rsidRDefault="00A8358D" w:rsidP="008D522A">
            <w:pPr>
              <w:pStyle w:val="NoSpacing"/>
              <w:rPr>
                <w:rFonts w:ascii="Times New Roman" w:hAnsi="Times New Roman"/>
              </w:rPr>
            </w:pPr>
            <w:r>
              <w:rPr>
                <w:rFonts w:ascii="Times New Roman" w:hAnsi="Times New Roman"/>
              </w:rPr>
              <w:t>3.</w:t>
            </w:r>
          </w:p>
        </w:tc>
        <w:tc>
          <w:tcPr>
            <w:tcW w:w="2885" w:type="dxa"/>
          </w:tcPr>
          <w:p w14:paraId="7AF38DF3" w14:textId="77777777" w:rsidR="00A8358D" w:rsidRDefault="00A8358D" w:rsidP="008D522A">
            <w:pPr>
              <w:pStyle w:val="NoSpacing"/>
              <w:rPr>
                <w:rFonts w:ascii="Times New Roman" w:hAnsi="Times New Roman"/>
              </w:rPr>
            </w:pPr>
            <w:r>
              <w:rPr>
                <w:rFonts w:ascii="Times New Roman" w:hAnsi="Times New Roman"/>
              </w:rPr>
              <w:t>Determine if this is regarding noncompliance with security policies</w:t>
            </w:r>
          </w:p>
        </w:tc>
        <w:tc>
          <w:tcPr>
            <w:tcW w:w="2900" w:type="dxa"/>
          </w:tcPr>
          <w:p w14:paraId="6C99A414" w14:textId="77777777" w:rsidR="00A8358D" w:rsidRDefault="00A8358D" w:rsidP="008D522A">
            <w:pPr>
              <w:pStyle w:val="NoSpacing"/>
              <w:rPr>
                <w:rFonts w:ascii="Times New Roman" w:hAnsi="Times New Roman"/>
              </w:rPr>
            </w:pPr>
          </w:p>
        </w:tc>
      </w:tr>
      <w:tr w:rsidR="00A8358D" w14:paraId="363C0AC5" w14:textId="77777777" w:rsidTr="008D522A">
        <w:tc>
          <w:tcPr>
            <w:tcW w:w="2845" w:type="dxa"/>
          </w:tcPr>
          <w:p w14:paraId="5A22E685" w14:textId="77777777" w:rsidR="00A8358D" w:rsidRDefault="00A8358D" w:rsidP="008D522A">
            <w:pPr>
              <w:pStyle w:val="NoSpacing"/>
              <w:rPr>
                <w:rFonts w:ascii="Times New Roman" w:hAnsi="Times New Roman"/>
              </w:rPr>
            </w:pPr>
            <w:r>
              <w:rPr>
                <w:rFonts w:ascii="Times New Roman" w:hAnsi="Times New Roman"/>
              </w:rPr>
              <w:t>3.1</w:t>
            </w:r>
          </w:p>
        </w:tc>
        <w:tc>
          <w:tcPr>
            <w:tcW w:w="2885" w:type="dxa"/>
          </w:tcPr>
          <w:p w14:paraId="07F25064" w14:textId="77777777" w:rsidR="00A8358D" w:rsidRDefault="00A8358D" w:rsidP="008D522A">
            <w:pPr>
              <w:pStyle w:val="NoSpacing"/>
              <w:rPr>
                <w:rFonts w:ascii="Times New Roman" w:hAnsi="Times New Roman"/>
              </w:rPr>
            </w:pPr>
            <w:r>
              <w:rPr>
                <w:rFonts w:ascii="Times New Roman" w:hAnsi="Times New Roman"/>
              </w:rPr>
              <w:t>If Yes: Disable account and confirm Security Team is aware of noncompliance</w:t>
            </w:r>
          </w:p>
          <w:p w14:paraId="7602B829" w14:textId="77777777" w:rsidR="00A8358D" w:rsidRDefault="00A8358D" w:rsidP="008D522A">
            <w:pPr>
              <w:pStyle w:val="NoSpacing"/>
              <w:rPr>
                <w:rFonts w:ascii="Times New Roman" w:hAnsi="Times New Roman"/>
              </w:rPr>
            </w:pPr>
            <w:r>
              <w:rPr>
                <w:rFonts w:ascii="Times New Roman" w:hAnsi="Times New Roman"/>
              </w:rPr>
              <w:t>If No: Proceed to account inactivity</w:t>
            </w:r>
          </w:p>
        </w:tc>
        <w:tc>
          <w:tcPr>
            <w:tcW w:w="2900" w:type="dxa"/>
          </w:tcPr>
          <w:p w14:paraId="615FE0B3" w14:textId="77777777" w:rsidR="00A8358D" w:rsidRDefault="00A8358D" w:rsidP="008D522A">
            <w:pPr>
              <w:pStyle w:val="NoSpacing"/>
              <w:rPr>
                <w:rFonts w:ascii="Times New Roman" w:hAnsi="Times New Roman"/>
              </w:rPr>
            </w:pPr>
          </w:p>
        </w:tc>
      </w:tr>
      <w:tr w:rsidR="00A8358D" w14:paraId="31B0939C" w14:textId="77777777" w:rsidTr="008D522A">
        <w:tc>
          <w:tcPr>
            <w:tcW w:w="2845" w:type="dxa"/>
          </w:tcPr>
          <w:p w14:paraId="3875F5F1" w14:textId="77777777" w:rsidR="00A8358D" w:rsidRDefault="00A8358D" w:rsidP="008D522A">
            <w:pPr>
              <w:pStyle w:val="NoSpacing"/>
              <w:rPr>
                <w:rFonts w:ascii="Times New Roman" w:hAnsi="Times New Roman"/>
              </w:rPr>
            </w:pPr>
            <w:r>
              <w:rPr>
                <w:rFonts w:ascii="Times New Roman" w:hAnsi="Times New Roman"/>
              </w:rPr>
              <w:t>4</w:t>
            </w:r>
          </w:p>
        </w:tc>
        <w:tc>
          <w:tcPr>
            <w:tcW w:w="2885" w:type="dxa"/>
          </w:tcPr>
          <w:p w14:paraId="2068F83E" w14:textId="77777777" w:rsidR="00A8358D" w:rsidRPr="004F0D3E" w:rsidRDefault="00A8358D" w:rsidP="008D522A">
            <w:pPr>
              <w:pStyle w:val="NoSpacing"/>
              <w:rPr>
                <w:rFonts w:ascii="Times New Roman" w:hAnsi="Times New Roman"/>
              </w:rPr>
            </w:pPr>
            <w:r>
              <w:rPr>
                <w:rFonts w:ascii="Times New Roman" w:hAnsi="Times New Roman"/>
              </w:rPr>
              <w:t>Account Inactivity</w:t>
            </w:r>
          </w:p>
        </w:tc>
        <w:tc>
          <w:tcPr>
            <w:tcW w:w="2900" w:type="dxa"/>
          </w:tcPr>
          <w:p w14:paraId="76082641" w14:textId="77777777" w:rsidR="00A8358D" w:rsidRDefault="00A8358D" w:rsidP="008D522A">
            <w:pPr>
              <w:pStyle w:val="NoSpacing"/>
              <w:rPr>
                <w:rFonts w:ascii="Times New Roman" w:hAnsi="Times New Roman"/>
              </w:rPr>
            </w:pPr>
          </w:p>
        </w:tc>
      </w:tr>
      <w:tr w:rsidR="00A8358D" w14:paraId="68FB59E7" w14:textId="77777777" w:rsidTr="008D522A">
        <w:tc>
          <w:tcPr>
            <w:tcW w:w="2845" w:type="dxa"/>
          </w:tcPr>
          <w:p w14:paraId="5E1B9539" w14:textId="77777777" w:rsidR="00A8358D" w:rsidRDefault="00A8358D" w:rsidP="008D522A">
            <w:pPr>
              <w:pStyle w:val="NoSpacing"/>
              <w:rPr>
                <w:rFonts w:ascii="Times New Roman" w:hAnsi="Times New Roman"/>
              </w:rPr>
            </w:pPr>
            <w:r>
              <w:rPr>
                <w:rFonts w:ascii="Times New Roman" w:hAnsi="Times New Roman"/>
              </w:rPr>
              <w:t>4.1</w:t>
            </w:r>
          </w:p>
        </w:tc>
        <w:tc>
          <w:tcPr>
            <w:tcW w:w="2885" w:type="dxa"/>
          </w:tcPr>
          <w:p w14:paraId="63388578" w14:textId="77777777" w:rsidR="00A8358D" w:rsidRPr="004F0D3E" w:rsidRDefault="00A8358D" w:rsidP="008D522A">
            <w:pPr>
              <w:pStyle w:val="NoSpacing"/>
              <w:rPr>
                <w:rFonts w:ascii="Times New Roman" w:hAnsi="Times New Roman"/>
              </w:rPr>
            </w:pPr>
            <w:r>
              <w:rPr>
                <w:rFonts w:ascii="Times New Roman" w:hAnsi="Times New Roman"/>
              </w:rPr>
              <w:t>Has the account been inactive for 60 days?</w:t>
            </w:r>
          </w:p>
        </w:tc>
        <w:tc>
          <w:tcPr>
            <w:tcW w:w="2900" w:type="dxa"/>
          </w:tcPr>
          <w:p w14:paraId="0A653DAA" w14:textId="77777777" w:rsidR="00A8358D" w:rsidRDefault="00A8358D" w:rsidP="008D522A">
            <w:pPr>
              <w:pStyle w:val="NoSpacing"/>
              <w:rPr>
                <w:rFonts w:ascii="Times New Roman" w:hAnsi="Times New Roman"/>
              </w:rPr>
            </w:pPr>
          </w:p>
        </w:tc>
      </w:tr>
      <w:tr w:rsidR="00A8358D" w14:paraId="55BC88D6" w14:textId="77777777" w:rsidTr="008D522A">
        <w:tc>
          <w:tcPr>
            <w:tcW w:w="2845" w:type="dxa"/>
          </w:tcPr>
          <w:p w14:paraId="0DB4E723" w14:textId="77777777" w:rsidR="00A8358D" w:rsidRDefault="00A8358D" w:rsidP="008D522A">
            <w:pPr>
              <w:pStyle w:val="NoSpacing"/>
              <w:rPr>
                <w:rFonts w:ascii="Times New Roman" w:hAnsi="Times New Roman"/>
              </w:rPr>
            </w:pPr>
            <w:r>
              <w:rPr>
                <w:rFonts w:ascii="Times New Roman" w:hAnsi="Times New Roman"/>
              </w:rPr>
              <w:t>4.2</w:t>
            </w:r>
          </w:p>
        </w:tc>
        <w:tc>
          <w:tcPr>
            <w:tcW w:w="2885" w:type="dxa"/>
          </w:tcPr>
          <w:p w14:paraId="7013D2A0" w14:textId="77777777" w:rsidR="00A8358D" w:rsidRDefault="00A8358D" w:rsidP="008D522A">
            <w:pPr>
              <w:pStyle w:val="NoSpacing"/>
              <w:rPr>
                <w:rFonts w:ascii="Times New Roman" w:hAnsi="Times New Roman"/>
              </w:rPr>
            </w:pPr>
            <w:r>
              <w:rPr>
                <w:rFonts w:ascii="Times New Roman" w:hAnsi="Times New Roman"/>
              </w:rPr>
              <w:t>If Yes: Disable account</w:t>
            </w:r>
          </w:p>
          <w:p w14:paraId="438424B5" w14:textId="77777777" w:rsidR="00A8358D" w:rsidRDefault="00A8358D" w:rsidP="008D522A">
            <w:pPr>
              <w:pStyle w:val="NoSpacing"/>
              <w:rPr>
                <w:rFonts w:ascii="Times New Roman" w:hAnsi="Times New Roman"/>
              </w:rPr>
            </w:pPr>
            <w:r>
              <w:rPr>
                <w:rFonts w:ascii="Times New Roman" w:hAnsi="Times New Roman"/>
              </w:rPr>
              <w:t>If No: Proceed to contractor step</w:t>
            </w:r>
          </w:p>
        </w:tc>
        <w:tc>
          <w:tcPr>
            <w:tcW w:w="2900" w:type="dxa"/>
          </w:tcPr>
          <w:p w14:paraId="3F8112D7" w14:textId="77777777" w:rsidR="00A8358D" w:rsidRDefault="00A8358D" w:rsidP="008D522A">
            <w:pPr>
              <w:pStyle w:val="NoSpacing"/>
              <w:rPr>
                <w:rFonts w:ascii="Times New Roman" w:hAnsi="Times New Roman"/>
              </w:rPr>
            </w:pPr>
          </w:p>
        </w:tc>
      </w:tr>
      <w:tr w:rsidR="00A8358D" w14:paraId="0F17762D" w14:textId="77777777" w:rsidTr="008D522A">
        <w:tc>
          <w:tcPr>
            <w:tcW w:w="2845" w:type="dxa"/>
          </w:tcPr>
          <w:p w14:paraId="3CDA6591" w14:textId="77777777" w:rsidR="00A8358D" w:rsidRDefault="00A8358D" w:rsidP="008D522A">
            <w:pPr>
              <w:pStyle w:val="NoSpacing"/>
              <w:rPr>
                <w:rFonts w:ascii="Times New Roman" w:hAnsi="Times New Roman"/>
              </w:rPr>
            </w:pPr>
            <w:r>
              <w:rPr>
                <w:rFonts w:ascii="Times New Roman" w:hAnsi="Times New Roman"/>
              </w:rPr>
              <w:t>5</w:t>
            </w:r>
          </w:p>
        </w:tc>
        <w:tc>
          <w:tcPr>
            <w:tcW w:w="2885" w:type="dxa"/>
          </w:tcPr>
          <w:p w14:paraId="21772DC4" w14:textId="77777777" w:rsidR="00A8358D" w:rsidRDefault="00A8358D" w:rsidP="008D522A">
            <w:pPr>
              <w:pStyle w:val="NoSpacing"/>
              <w:rPr>
                <w:rFonts w:ascii="Times New Roman" w:hAnsi="Times New Roman"/>
              </w:rPr>
            </w:pPr>
            <w:r>
              <w:rPr>
                <w:rFonts w:ascii="Times New Roman" w:hAnsi="Times New Roman"/>
              </w:rPr>
              <w:t>Is the user a contractor?</w:t>
            </w:r>
          </w:p>
        </w:tc>
        <w:tc>
          <w:tcPr>
            <w:tcW w:w="2900" w:type="dxa"/>
          </w:tcPr>
          <w:p w14:paraId="7423739E" w14:textId="77777777" w:rsidR="00A8358D" w:rsidRDefault="00A8358D" w:rsidP="008D522A">
            <w:pPr>
              <w:pStyle w:val="NoSpacing"/>
              <w:rPr>
                <w:rFonts w:ascii="Times New Roman" w:hAnsi="Times New Roman"/>
              </w:rPr>
            </w:pPr>
          </w:p>
        </w:tc>
      </w:tr>
      <w:tr w:rsidR="00A8358D" w14:paraId="7321736C" w14:textId="77777777" w:rsidTr="008D522A">
        <w:tc>
          <w:tcPr>
            <w:tcW w:w="2845" w:type="dxa"/>
          </w:tcPr>
          <w:p w14:paraId="121D66E8" w14:textId="77777777" w:rsidR="00A8358D" w:rsidRDefault="00A8358D" w:rsidP="008D522A">
            <w:pPr>
              <w:pStyle w:val="NoSpacing"/>
              <w:rPr>
                <w:rFonts w:ascii="Times New Roman" w:hAnsi="Times New Roman"/>
              </w:rPr>
            </w:pPr>
          </w:p>
          <w:p w14:paraId="0D017B7F" w14:textId="77777777" w:rsidR="00A8358D" w:rsidRDefault="00A8358D" w:rsidP="008D522A">
            <w:pPr>
              <w:pStyle w:val="NoSpacing"/>
              <w:rPr>
                <w:rFonts w:ascii="Times New Roman" w:hAnsi="Times New Roman"/>
              </w:rPr>
            </w:pPr>
          </w:p>
          <w:p w14:paraId="0CEB66DF" w14:textId="77777777" w:rsidR="00A8358D" w:rsidRDefault="00A8358D" w:rsidP="008D522A">
            <w:pPr>
              <w:pStyle w:val="NoSpacing"/>
              <w:rPr>
                <w:rFonts w:ascii="Times New Roman" w:hAnsi="Times New Roman"/>
              </w:rPr>
            </w:pPr>
            <w:r>
              <w:rPr>
                <w:rFonts w:ascii="Times New Roman" w:hAnsi="Times New Roman"/>
              </w:rPr>
              <w:t>5.1</w:t>
            </w:r>
          </w:p>
        </w:tc>
        <w:tc>
          <w:tcPr>
            <w:tcW w:w="2885" w:type="dxa"/>
          </w:tcPr>
          <w:p w14:paraId="3DD6212C" w14:textId="77777777" w:rsidR="00A8358D" w:rsidRDefault="00A8358D" w:rsidP="008D522A">
            <w:pPr>
              <w:pStyle w:val="NoSpacing"/>
              <w:rPr>
                <w:rFonts w:ascii="Times New Roman" w:hAnsi="Times New Roman"/>
              </w:rPr>
            </w:pPr>
            <w:r>
              <w:rPr>
                <w:rFonts w:ascii="Times New Roman" w:hAnsi="Times New Roman"/>
              </w:rPr>
              <w:t>If Yes: Disable account within 24 hours and notify vendor.</w:t>
            </w:r>
          </w:p>
          <w:p w14:paraId="5AC37C9C" w14:textId="77777777" w:rsidR="00A8358D" w:rsidRDefault="00A8358D" w:rsidP="008D522A">
            <w:pPr>
              <w:pStyle w:val="NoSpacing"/>
              <w:rPr>
                <w:rFonts w:ascii="Times New Roman" w:hAnsi="Times New Roman"/>
              </w:rPr>
            </w:pPr>
            <w:r>
              <w:rPr>
                <w:rFonts w:ascii="Times New Roman" w:hAnsi="Times New Roman"/>
              </w:rPr>
              <w:lastRenderedPageBreak/>
              <w:t xml:space="preserve">If No: Disable account for 30 days.  After 30 days, terminate account </w:t>
            </w:r>
          </w:p>
        </w:tc>
        <w:tc>
          <w:tcPr>
            <w:tcW w:w="2900" w:type="dxa"/>
          </w:tcPr>
          <w:p w14:paraId="18904E88" w14:textId="77777777" w:rsidR="00A8358D" w:rsidRDefault="00A8358D" w:rsidP="008D522A">
            <w:pPr>
              <w:pStyle w:val="NoSpacing"/>
              <w:rPr>
                <w:rFonts w:ascii="Times New Roman" w:hAnsi="Times New Roman"/>
              </w:rPr>
            </w:pPr>
            <w:r>
              <w:rPr>
                <w:rFonts w:ascii="Times New Roman" w:hAnsi="Times New Roman"/>
              </w:rPr>
              <w:lastRenderedPageBreak/>
              <w:t>Capture contractor company, contractor name and user ID in preexisting accounts list.</w:t>
            </w:r>
          </w:p>
        </w:tc>
      </w:tr>
      <w:tr w:rsidR="00A8358D" w14:paraId="017D6746" w14:textId="77777777" w:rsidTr="008D522A">
        <w:tc>
          <w:tcPr>
            <w:tcW w:w="2845" w:type="dxa"/>
          </w:tcPr>
          <w:p w14:paraId="6555E307" w14:textId="77777777" w:rsidR="00A8358D" w:rsidRDefault="00A8358D" w:rsidP="008D522A">
            <w:pPr>
              <w:pStyle w:val="NoSpacing"/>
              <w:rPr>
                <w:rFonts w:ascii="Times New Roman" w:hAnsi="Times New Roman"/>
              </w:rPr>
            </w:pPr>
            <w:r>
              <w:rPr>
                <w:rFonts w:ascii="Times New Roman" w:hAnsi="Times New Roman"/>
              </w:rPr>
              <w:t>6</w:t>
            </w:r>
          </w:p>
        </w:tc>
        <w:tc>
          <w:tcPr>
            <w:tcW w:w="2885" w:type="dxa"/>
          </w:tcPr>
          <w:p w14:paraId="2AF379DB" w14:textId="77777777" w:rsidR="00A8358D" w:rsidRDefault="00A8358D" w:rsidP="008D522A">
            <w:pPr>
              <w:pStyle w:val="NoSpacing"/>
              <w:rPr>
                <w:rFonts w:ascii="Times New Roman" w:hAnsi="Times New Roman"/>
              </w:rPr>
            </w:pPr>
            <w:r>
              <w:rPr>
                <w:rFonts w:ascii="Times New Roman" w:hAnsi="Times New Roman"/>
              </w:rPr>
              <w:t>Close the change</w:t>
            </w:r>
          </w:p>
        </w:tc>
        <w:tc>
          <w:tcPr>
            <w:tcW w:w="2900" w:type="dxa"/>
          </w:tcPr>
          <w:p w14:paraId="59969921" w14:textId="77777777" w:rsidR="00A8358D" w:rsidRDefault="00A8358D" w:rsidP="008D522A">
            <w:pPr>
              <w:pStyle w:val="NoSpacing"/>
              <w:rPr>
                <w:rFonts w:ascii="Times New Roman" w:hAnsi="Times New Roman"/>
              </w:rPr>
            </w:pPr>
          </w:p>
        </w:tc>
      </w:tr>
    </w:tbl>
    <w:p w14:paraId="42EFAB91" w14:textId="77777777" w:rsidR="00A8358D" w:rsidRDefault="00A8358D" w:rsidP="00A8358D">
      <w:pPr>
        <w:pStyle w:val="NoSpacing"/>
      </w:pPr>
    </w:p>
    <w:p w14:paraId="38CBA9D8" w14:textId="77777777" w:rsidR="00A8358D" w:rsidRDefault="00A8358D" w:rsidP="00A8358D">
      <w:pPr>
        <w:pStyle w:val="NoSpacing"/>
      </w:pPr>
    </w:p>
    <w:p w14:paraId="783F906B" w14:textId="77777777" w:rsidR="00A8358D" w:rsidRDefault="00A8358D" w:rsidP="00A8358D">
      <w:pPr>
        <w:pStyle w:val="NoSpacing"/>
      </w:pPr>
      <w:r w:rsidRPr="00367FC4">
        <w:rPr>
          <w:b/>
          <w:bCs/>
        </w:rPr>
        <w:t>Updates and Patches</w:t>
      </w:r>
      <w:r>
        <w:t xml:space="preserve"> may be requested in order to implement a new software release, or apply a fix to repair any issues within the system</w:t>
      </w:r>
    </w:p>
    <w:p w14:paraId="3994479E" w14:textId="77777777" w:rsidR="00A8358D" w:rsidRDefault="00A8358D" w:rsidP="00A8358D">
      <w:pPr>
        <w:pStyle w:val="NoSpacing"/>
      </w:pPr>
      <w:r>
        <w:rPr>
          <w:b/>
          <w:bCs/>
        </w:rPr>
        <w:t xml:space="preserve">Description: </w:t>
      </w:r>
      <w:r>
        <w:t xml:space="preserve">The Patching/Updates procedure will allow us to conduct approved software updates and necessary patches to our systems </w:t>
      </w:r>
    </w:p>
    <w:p w14:paraId="088C3DDC" w14:textId="77777777" w:rsidR="00A8358D" w:rsidRDefault="00A8358D" w:rsidP="00A8358D">
      <w:pPr>
        <w:pStyle w:val="NoSpacing"/>
      </w:pPr>
      <w:r>
        <w:rPr>
          <w:b/>
          <w:bCs/>
        </w:rPr>
        <w:t>Prerequisites:</w:t>
      </w:r>
      <w:r>
        <w:t xml:space="preserve"> </w:t>
      </w:r>
    </w:p>
    <w:p w14:paraId="072DE303" w14:textId="77777777" w:rsidR="00A8358D" w:rsidRPr="00C02846" w:rsidRDefault="00A8358D" w:rsidP="00A8358D">
      <w:pPr>
        <w:pStyle w:val="NoSpacing"/>
        <w:numPr>
          <w:ilvl w:val="0"/>
          <w:numId w:val="34"/>
        </w:numPr>
        <w:suppressAutoHyphens w:val="0"/>
      </w:pPr>
      <w:r w:rsidRPr="00142363">
        <w:t>S</w:t>
      </w:r>
      <w:r>
        <w:t xml:space="preserve">oftware release/patch/update available </w:t>
      </w:r>
    </w:p>
    <w:p w14:paraId="066AA583" w14:textId="77777777" w:rsidR="00A8358D" w:rsidRDefault="00A8358D" w:rsidP="00A8358D">
      <w:pPr>
        <w:pStyle w:val="NoSpacing"/>
      </w:pPr>
      <w:r>
        <w:rPr>
          <w:b/>
          <w:bCs/>
        </w:rPr>
        <w:t>Targets:</w:t>
      </w:r>
      <w:r>
        <w:t xml:space="preserve"> Servers/services </w:t>
      </w:r>
    </w:p>
    <w:p w14:paraId="445C47A4" w14:textId="77777777" w:rsidR="00A8358D" w:rsidRDefault="00A8358D" w:rsidP="00A8358D">
      <w:pPr>
        <w:pStyle w:val="NoSpacing"/>
      </w:pPr>
    </w:p>
    <w:tbl>
      <w:tblPr>
        <w:tblStyle w:val="TableGrid"/>
        <w:tblW w:w="0" w:type="auto"/>
        <w:tblInd w:w="-5" w:type="dxa"/>
        <w:tblLook w:val="04A0" w:firstRow="1" w:lastRow="0" w:firstColumn="1" w:lastColumn="0" w:noHBand="0" w:noVBand="1"/>
      </w:tblPr>
      <w:tblGrid>
        <w:gridCol w:w="2850"/>
        <w:gridCol w:w="2927"/>
        <w:gridCol w:w="2853"/>
      </w:tblGrid>
      <w:tr w:rsidR="00A8358D" w14:paraId="7DAC0452" w14:textId="77777777" w:rsidTr="008D522A">
        <w:tc>
          <w:tcPr>
            <w:tcW w:w="2850" w:type="dxa"/>
          </w:tcPr>
          <w:p w14:paraId="23352922" w14:textId="77777777" w:rsidR="00A8358D" w:rsidRPr="00953837" w:rsidRDefault="00A8358D" w:rsidP="008D522A">
            <w:pPr>
              <w:pStyle w:val="NoSpacing"/>
              <w:rPr>
                <w:rFonts w:ascii="Times New Roman" w:hAnsi="Times New Roman"/>
                <w:b/>
                <w:bCs/>
              </w:rPr>
            </w:pPr>
            <w:r w:rsidRPr="00953837">
              <w:rPr>
                <w:rFonts w:ascii="Times New Roman" w:hAnsi="Times New Roman"/>
                <w:b/>
                <w:bCs/>
              </w:rPr>
              <w:t>Steps</w:t>
            </w:r>
          </w:p>
        </w:tc>
        <w:tc>
          <w:tcPr>
            <w:tcW w:w="2927" w:type="dxa"/>
          </w:tcPr>
          <w:p w14:paraId="4977CCED" w14:textId="77777777" w:rsidR="00A8358D" w:rsidRPr="00953837" w:rsidRDefault="00A8358D" w:rsidP="008D522A">
            <w:pPr>
              <w:pStyle w:val="NoSpacing"/>
              <w:rPr>
                <w:rFonts w:ascii="Times New Roman" w:hAnsi="Times New Roman"/>
                <w:b/>
                <w:bCs/>
              </w:rPr>
            </w:pPr>
            <w:r w:rsidRPr="00953837">
              <w:rPr>
                <w:rFonts w:ascii="Times New Roman" w:hAnsi="Times New Roman"/>
                <w:b/>
                <w:bCs/>
              </w:rPr>
              <w:t>Process</w:t>
            </w:r>
          </w:p>
        </w:tc>
        <w:tc>
          <w:tcPr>
            <w:tcW w:w="2853" w:type="dxa"/>
          </w:tcPr>
          <w:p w14:paraId="13FD7631" w14:textId="77777777" w:rsidR="00A8358D" w:rsidRPr="00953837" w:rsidRDefault="00A8358D" w:rsidP="008D522A">
            <w:pPr>
              <w:pStyle w:val="NoSpacing"/>
              <w:rPr>
                <w:rFonts w:ascii="Times New Roman" w:hAnsi="Times New Roman"/>
                <w:b/>
                <w:bCs/>
              </w:rPr>
            </w:pPr>
            <w:r w:rsidRPr="00953837">
              <w:rPr>
                <w:rFonts w:ascii="Times New Roman" w:hAnsi="Times New Roman"/>
                <w:b/>
                <w:bCs/>
              </w:rPr>
              <w:t>Notes</w:t>
            </w:r>
          </w:p>
        </w:tc>
      </w:tr>
      <w:tr w:rsidR="00A8358D" w14:paraId="1FFF70C3" w14:textId="77777777" w:rsidTr="008D522A">
        <w:tc>
          <w:tcPr>
            <w:tcW w:w="2850" w:type="dxa"/>
          </w:tcPr>
          <w:p w14:paraId="4B2ECBC7" w14:textId="77777777" w:rsidR="00A8358D" w:rsidRDefault="00A8358D" w:rsidP="008D522A">
            <w:pPr>
              <w:pStyle w:val="NoSpacing"/>
              <w:rPr>
                <w:rFonts w:ascii="Times New Roman" w:hAnsi="Times New Roman"/>
              </w:rPr>
            </w:pPr>
            <w:r>
              <w:rPr>
                <w:rFonts w:ascii="Times New Roman" w:hAnsi="Times New Roman"/>
              </w:rPr>
              <w:t>1.</w:t>
            </w:r>
          </w:p>
        </w:tc>
        <w:tc>
          <w:tcPr>
            <w:tcW w:w="2927" w:type="dxa"/>
          </w:tcPr>
          <w:p w14:paraId="5D4C7339" w14:textId="77777777" w:rsidR="00A8358D" w:rsidRDefault="00A8358D" w:rsidP="008D522A">
            <w:pPr>
              <w:pStyle w:val="NoSpacing"/>
              <w:rPr>
                <w:rFonts w:ascii="Times New Roman" w:hAnsi="Times New Roman"/>
              </w:rPr>
            </w:pPr>
            <w:r w:rsidRPr="006D63A6">
              <w:rPr>
                <w:rFonts w:ascii="Times New Roman" w:hAnsi="Times New Roman"/>
              </w:rPr>
              <w:t>NOC Schedules Change Request for discussion for next CAB Meeting</w:t>
            </w:r>
          </w:p>
        </w:tc>
        <w:tc>
          <w:tcPr>
            <w:tcW w:w="2853" w:type="dxa"/>
          </w:tcPr>
          <w:p w14:paraId="58ED3B0E" w14:textId="77777777" w:rsidR="00A8358D" w:rsidRDefault="00A8358D" w:rsidP="008D522A">
            <w:pPr>
              <w:pStyle w:val="NoSpacing"/>
              <w:rPr>
                <w:rFonts w:ascii="Times New Roman" w:hAnsi="Times New Roman"/>
              </w:rPr>
            </w:pPr>
          </w:p>
        </w:tc>
      </w:tr>
      <w:tr w:rsidR="00A8358D" w14:paraId="0CC02F67" w14:textId="77777777" w:rsidTr="008D522A">
        <w:tc>
          <w:tcPr>
            <w:tcW w:w="2850" w:type="dxa"/>
          </w:tcPr>
          <w:p w14:paraId="2595B92A" w14:textId="77777777" w:rsidR="00A8358D" w:rsidRDefault="00A8358D" w:rsidP="008D522A">
            <w:pPr>
              <w:pStyle w:val="NoSpacing"/>
              <w:rPr>
                <w:rFonts w:ascii="Times New Roman" w:hAnsi="Times New Roman"/>
              </w:rPr>
            </w:pPr>
            <w:r>
              <w:rPr>
                <w:rFonts w:ascii="Times New Roman" w:hAnsi="Times New Roman"/>
              </w:rPr>
              <w:t>2.</w:t>
            </w:r>
          </w:p>
        </w:tc>
        <w:tc>
          <w:tcPr>
            <w:tcW w:w="2927" w:type="dxa"/>
          </w:tcPr>
          <w:p w14:paraId="7BED4F4E" w14:textId="77777777" w:rsidR="00A8358D" w:rsidRDefault="00A8358D" w:rsidP="008D522A">
            <w:pPr>
              <w:pStyle w:val="NoSpacing"/>
              <w:rPr>
                <w:rFonts w:ascii="Times New Roman" w:hAnsi="Times New Roman"/>
              </w:rPr>
            </w:pPr>
            <w:r w:rsidRPr="00C41277">
              <w:rPr>
                <w:rFonts w:ascii="Times New Roman" w:hAnsi="Times New Roman"/>
              </w:rPr>
              <w:t>CAB discusses patch</w:t>
            </w:r>
          </w:p>
        </w:tc>
        <w:tc>
          <w:tcPr>
            <w:tcW w:w="2853" w:type="dxa"/>
          </w:tcPr>
          <w:p w14:paraId="5A085560" w14:textId="77777777" w:rsidR="00A8358D" w:rsidRDefault="00A8358D" w:rsidP="008D522A">
            <w:pPr>
              <w:pStyle w:val="NoSpacing"/>
              <w:rPr>
                <w:rFonts w:ascii="Times New Roman" w:hAnsi="Times New Roman"/>
              </w:rPr>
            </w:pPr>
          </w:p>
        </w:tc>
      </w:tr>
      <w:tr w:rsidR="00A8358D" w14:paraId="2BC7BD2F" w14:textId="77777777" w:rsidTr="008D522A">
        <w:tc>
          <w:tcPr>
            <w:tcW w:w="2850" w:type="dxa"/>
          </w:tcPr>
          <w:p w14:paraId="43E728A2" w14:textId="77777777" w:rsidR="00A8358D" w:rsidRDefault="00A8358D" w:rsidP="008D522A">
            <w:pPr>
              <w:pStyle w:val="NoSpacing"/>
              <w:rPr>
                <w:rFonts w:ascii="Times New Roman" w:hAnsi="Times New Roman"/>
              </w:rPr>
            </w:pPr>
            <w:r>
              <w:rPr>
                <w:rFonts w:ascii="Times New Roman" w:hAnsi="Times New Roman"/>
              </w:rPr>
              <w:t>3.</w:t>
            </w:r>
          </w:p>
        </w:tc>
        <w:tc>
          <w:tcPr>
            <w:tcW w:w="2927" w:type="dxa"/>
          </w:tcPr>
          <w:p w14:paraId="160E9AC2" w14:textId="77777777" w:rsidR="00A8358D" w:rsidRDefault="00A8358D" w:rsidP="008D522A">
            <w:pPr>
              <w:pStyle w:val="NoSpacing"/>
              <w:rPr>
                <w:rFonts w:ascii="Times New Roman" w:hAnsi="Times New Roman"/>
              </w:rPr>
            </w:pPr>
            <w:r w:rsidRPr="00C41277">
              <w:rPr>
                <w:rFonts w:ascii="Times New Roman" w:hAnsi="Times New Roman"/>
              </w:rPr>
              <w:t>Patch Approved?</w:t>
            </w:r>
          </w:p>
        </w:tc>
        <w:tc>
          <w:tcPr>
            <w:tcW w:w="2853" w:type="dxa"/>
          </w:tcPr>
          <w:p w14:paraId="4953B807" w14:textId="77777777" w:rsidR="00A8358D" w:rsidRDefault="00A8358D" w:rsidP="008D522A">
            <w:pPr>
              <w:pStyle w:val="NoSpacing"/>
              <w:rPr>
                <w:rFonts w:ascii="Times New Roman" w:hAnsi="Times New Roman"/>
              </w:rPr>
            </w:pPr>
          </w:p>
        </w:tc>
      </w:tr>
      <w:tr w:rsidR="00A8358D" w14:paraId="574EFF3A" w14:textId="77777777" w:rsidTr="008D522A">
        <w:tc>
          <w:tcPr>
            <w:tcW w:w="2850" w:type="dxa"/>
          </w:tcPr>
          <w:p w14:paraId="28B18958" w14:textId="77777777" w:rsidR="00A8358D" w:rsidRDefault="00A8358D" w:rsidP="008D522A">
            <w:pPr>
              <w:pStyle w:val="NoSpacing"/>
              <w:rPr>
                <w:rFonts w:ascii="Times New Roman" w:hAnsi="Times New Roman"/>
              </w:rPr>
            </w:pPr>
            <w:r>
              <w:rPr>
                <w:rFonts w:ascii="Times New Roman" w:hAnsi="Times New Roman"/>
              </w:rPr>
              <w:t>3.1</w:t>
            </w:r>
          </w:p>
        </w:tc>
        <w:tc>
          <w:tcPr>
            <w:tcW w:w="2927" w:type="dxa"/>
          </w:tcPr>
          <w:p w14:paraId="3DEEC392" w14:textId="77777777" w:rsidR="00A8358D" w:rsidRDefault="00A8358D" w:rsidP="008D522A">
            <w:pPr>
              <w:pStyle w:val="NoSpacing"/>
              <w:rPr>
                <w:rFonts w:ascii="Times New Roman" w:hAnsi="Times New Roman"/>
              </w:rPr>
            </w:pPr>
            <w:r w:rsidRPr="00C41277">
              <w:rPr>
                <w:rFonts w:ascii="Times New Roman" w:hAnsi="Times New Roman"/>
                <w:b/>
                <w:bCs/>
              </w:rPr>
              <w:t>If Yes:</w:t>
            </w:r>
            <w:r>
              <w:rPr>
                <w:rFonts w:ascii="Times New Roman" w:hAnsi="Times New Roman"/>
              </w:rPr>
              <w:t xml:space="preserve"> Schedule deployment in DEV environment</w:t>
            </w:r>
          </w:p>
          <w:p w14:paraId="0BD18046" w14:textId="77777777" w:rsidR="00A8358D" w:rsidRDefault="00A8358D" w:rsidP="008D522A">
            <w:pPr>
              <w:pStyle w:val="NoSpacing"/>
              <w:rPr>
                <w:rFonts w:ascii="Times New Roman" w:hAnsi="Times New Roman"/>
              </w:rPr>
            </w:pPr>
            <w:r w:rsidRPr="00C41277">
              <w:rPr>
                <w:rFonts w:ascii="Times New Roman" w:hAnsi="Times New Roman"/>
                <w:b/>
                <w:bCs/>
              </w:rPr>
              <w:t>If No:</w:t>
            </w:r>
            <w:r>
              <w:rPr>
                <w:rFonts w:ascii="Times New Roman" w:hAnsi="Times New Roman"/>
              </w:rPr>
              <w:t xml:space="preserve"> Cancel Patch/Update change request</w:t>
            </w:r>
          </w:p>
        </w:tc>
        <w:tc>
          <w:tcPr>
            <w:tcW w:w="2853" w:type="dxa"/>
          </w:tcPr>
          <w:p w14:paraId="7F32B4CC" w14:textId="77777777" w:rsidR="00A8358D" w:rsidRDefault="00A8358D" w:rsidP="008D522A">
            <w:pPr>
              <w:pStyle w:val="NoSpacing"/>
              <w:rPr>
                <w:rFonts w:ascii="Times New Roman" w:hAnsi="Times New Roman"/>
              </w:rPr>
            </w:pPr>
          </w:p>
        </w:tc>
      </w:tr>
      <w:tr w:rsidR="00A8358D" w14:paraId="3A425354" w14:textId="77777777" w:rsidTr="008D522A">
        <w:tc>
          <w:tcPr>
            <w:tcW w:w="2850" w:type="dxa"/>
          </w:tcPr>
          <w:p w14:paraId="0CA23D7F" w14:textId="77777777" w:rsidR="00A8358D" w:rsidRDefault="00A8358D" w:rsidP="008D522A">
            <w:pPr>
              <w:pStyle w:val="NoSpacing"/>
              <w:rPr>
                <w:rFonts w:ascii="Times New Roman" w:hAnsi="Times New Roman"/>
              </w:rPr>
            </w:pPr>
            <w:r>
              <w:rPr>
                <w:rFonts w:ascii="Times New Roman" w:hAnsi="Times New Roman"/>
              </w:rPr>
              <w:t>4.</w:t>
            </w:r>
          </w:p>
        </w:tc>
        <w:tc>
          <w:tcPr>
            <w:tcW w:w="2927" w:type="dxa"/>
          </w:tcPr>
          <w:p w14:paraId="471DFA6B" w14:textId="77777777" w:rsidR="00A8358D" w:rsidRDefault="00A8358D" w:rsidP="008D522A">
            <w:pPr>
              <w:pStyle w:val="NoSpacing"/>
              <w:rPr>
                <w:rFonts w:ascii="Times New Roman" w:hAnsi="Times New Roman"/>
              </w:rPr>
            </w:pPr>
            <w:r>
              <w:rPr>
                <w:rFonts w:ascii="Times New Roman" w:hAnsi="Times New Roman"/>
              </w:rPr>
              <w:t>Schedule deployment in DEV</w:t>
            </w:r>
          </w:p>
        </w:tc>
        <w:tc>
          <w:tcPr>
            <w:tcW w:w="2853" w:type="dxa"/>
          </w:tcPr>
          <w:p w14:paraId="641CA712" w14:textId="77777777" w:rsidR="00A8358D" w:rsidRDefault="00A8358D" w:rsidP="008D522A">
            <w:pPr>
              <w:pStyle w:val="NoSpacing"/>
              <w:rPr>
                <w:rFonts w:ascii="Times New Roman" w:hAnsi="Times New Roman"/>
              </w:rPr>
            </w:pPr>
          </w:p>
        </w:tc>
      </w:tr>
      <w:tr w:rsidR="00A8358D" w14:paraId="31A55887" w14:textId="77777777" w:rsidTr="008D522A">
        <w:tc>
          <w:tcPr>
            <w:tcW w:w="2850" w:type="dxa"/>
          </w:tcPr>
          <w:p w14:paraId="1D8385AD" w14:textId="77777777" w:rsidR="00A8358D" w:rsidRDefault="00A8358D" w:rsidP="008D522A">
            <w:pPr>
              <w:pStyle w:val="NoSpacing"/>
              <w:rPr>
                <w:rFonts w:ascii="Times New Roman" w:hAnsi="Times New Roman"/>
              </w:rPr>
            </w:pPr>
            <w:r>
              <w:rPr>
                <w:rFonts w:ascii="Times New Roman" w:hAnsi="Times New Roman"/>
              </w:rPr>
              <w:t>5.</w:t>
            </w:r>
          </w:p>
        </w:tc>
        <w:tc>
          <w:tcPr>
            <w:tcW w:w="2927" w:type="dxa"/>
          </w:tcPr>
          <w:p w14:paraId="59ABEE40" w14:textId="77777777" w:rsidR="00A8358D" w:rsidRDefault="00A8358D" w:rsidP="008D522A">
            <w:pPr>
              <w:pStyle w:val="NoSpacing"/>
              <w:rPr>
                <w:rFonts w:ascii="Times New Roman" w:hAnsi="Times New Roman"/>
              </w:rPr>
            </w:pPr>
            <w:r>
              <w:rPr>
                <w:rFonts w:ascii="Times New Roman" w:hAnsi="Times New Roman"/>
              </w:rPr>
              <w:t>Patch installed in DEV</w:t>
            </w:r>
          </w:p>
        </w:tc>
        <w:tc>
          <w:tcPr>
            <w:tcW w:w="2853" w:type="dxa"/>
          </w:tcPr>
          <w:p w14:paraId="33DFF421" w14:textId="77777777" w:rsidR="00A8358D" w:rsidRDefault="00A8358D" w:rsidP="008D522A">
            <w:pPr>
              <w:pStyle w:val="NoSpacing"/>
              <w:rPr>
                <w:rFonts w:ascii="Times New Roman" w:hAnsi="Times New Roman"/>
              </w:rPr>
            </w:pPr>
          </w:p>
        </w:tc>
      </w:tr>
      <w:tr w:rsidR="00A8358D" w14:paraId="6F7D4304" w14:textId="77777777" w:rsidTr="008D522A">
        <w:tc>
          <w:tcPr>
            <w:tcW w:w="2850" w:type="dxa"/>
          </w:tcPr>
          <w:p w14:paraId="2F41F1E9" w14:textId="77777777" w:rsidR="00A8358D" w:rsidRDefault="00A8358D" w:rsidP="008D522A">
            <w:pPr>
              <w:pStyle w:val="NoSpacing"/>
              <w:rPr>
                <w:rFonts w:ascii="Times New Roman" w:hAnsi="Times New Roman"/>
              </w:rPr>
            </w:pPr>
            <w:r>
              <w:rPr>
                <w:rFonts w:ascii="Times New Roman" w:hAnsi="Times New Roman"/>
              </w:rPr>
              <w:t>6.</w:t>
            </w:r>
          </w:p>
        </w:tc>
        <w:tc>
          <w:tcPr>
            <w:tcW w:w="2927" w:type="dxa"/>
          </w:tcPr>
          <w:p w14:paraId="0FEA3A55" w14:textId="77777777" w:rsidR="00A8358D" w:rsidRDefault="00A8358D" w:rsidP="008D522A">
            <w:pPr>
              <w:pStyle w:val="NoSpacing"/>
              <w:rPr>
                <w:rFonts w:ascii="Times New Roman" w:hAnsi="Times New Roman"/>
              </w:rPr>
            </w:pPr>
            <w:r>
              <w:rPr>
                <w:rFonts w:ascii="Times New Roman" w:hAnsi="Times New Roman"/>
              </w:rPr>
              <w:t>Patch tested in DEC</w:t>
            </w:r>
          </w:p>
        </w:tc>
        <w:tc>
          <w:tcPr>
            <w:tcW w:w="2853" w:type="dxa"/>
          </w:tcPr>
          <w:p w14:paraId="27CC9BAF" w14:textId="77777777" w:rsidR="00A8358D" w:rsidRDefault="00A8358D" w:rsidP="008D522A">
            <w:pPr>
              <w:pStyle w:val="NoSpacing"/>
              <w:rPr>
                <w:rFonts w:ascii="Times New Roman" w:hAnsi="Times New Roman"/>
              </w:rPr>
            </w:pPr>
          </w:p>
        </w:tc>
      </w:tr>
      <w:tr w:rsidR="00A8358D" w14:paraId="1F9037AC" w14:textId="77777777" w:rsidTr="008D522A">
        <w:tc>
          <w:tcPr>
            <w:tcW w:w="2850" w:type="dxa"/>
          </w:tcPr>
          <w:p w14:paraId="3380E45E" w14:textId="77777777" w:rsidR="00A8358D" w:rsidRDefault="00A8358D" w:rsidP="008D522A">
            <w:pPr>
              <w:pStyle w:val="NoSpacing"/>
              <w:rPr>
                <w:rFonts w:ascii="Times New Roman" w:hAnsi="Times New Roman"/>
              </w:rPr>
            </w:pPr>
            <w:r>
              <w:rPr>
                <w:rFonts w:ascii="Times New Roman" w:hAnsi="Times New Roman"/>
              </w:rPr>
              <w:t>7.</w:t>
            </w:r>
          </w:p>
        </w:tc>
        <w:tc>
          <w:tcPr>
            <w:tcW w:w="2927" w:type="dxa"/>
          </w:tcPr>
          <w:p w14:paraId="72C5C3FC" w14:textId="77777777" w:rsidR="00A8358D" w:rsidRDefault="00A8358D" w:rsidP="008D522A">
            <w:pPr>
              <w:pStyle w:val="NoSpacing"/>
              <w:rPr>
                <w:rFonts w:ascii="Times New Roman" w:hAnsi="Times New Roman"/>
              </w:rPr>
            </w:pPr>
            <w:r>
              <w:rPr>
                <w:rFonts w:ascii="Times New Roman" w:hAnsi="Times New Roman"/>
              </w:rPr>
              <w:t>Patch/update testing results submitted to CA</w:t>
            </w:r>
          </w:p>
        </w:tc>
        <w:tc>
          <w:tcPr>
            <w:tcW w:w="2853" w:type="dxa"/>
          </w:tcPr>
          <w:p w14:paraId="27FC9295" w14:textId="77777777" w:rsidR="00A8358D" w:rsidRDefault="00A8358D" w:rsidP="008D522A">
            <w:pPr>
              <w:pStyle w:val="NoSpacing"/>
              <w:rPr>
                <w:rFonts w:ascii="Times New Roman" w:hAnsi="Times New Roman"/>
              </w:rPr>
            </w:pPr>
          </w:p>
        </w:tc>
      </w:tr>
      <w:tr w:rsidR="00A8358D" w14:paraId="0C164AA4" w14:textId="77777777" w:rsidTr="008D522A">
        <w:tc>
          <w:tcPr>
            <w:tcW w:w="2850" w:type="dxa"/>
          </w:tcPr>
          <w:p w14:paraId="7AB47748" w14:textId="77777777" w:rsidR="00A8358D" w:rsidRDefault="00A8358D" w:rsidP="008D522A">
            <w:pPr>
              <w:pStyle w:val="NoSpacing"/>
              <w:rPr>
                <w:rFonts w:ascii="Times New Roman" w:hAnsi="Times New Roman"/>
              </w:rPr>
            </w:pPr>
            <w:r>
              <w:rPr>
                <w:rFonts w:ascii="Times New Roman" w:hAnsi="Times New Roman"/>
              </w:rPr>
              <w:t>8.</w:t>
            </w:r>
          </w:p>
        </w:tc>
        <w:tc>
          <w:tcPr>
            <w:tcW w:w="2927" w:type="dxa"/>
          </w:tcPr>
          <w:p w14:paraId="7850EF07" w14:textId="77777777" w:rsidR="00A8358D" w:rsidRDefault="00A8358D" w:rsidP="008D522A">
            <w:pPr>
              <w:pStyle w:val="NoSpacing"/>
              <w:rPr>
                <w:rFonts w:ascii="Times New Roman" w:hAnsi="Times New Roman"/>
              </w:rPr>
            </w:pPr>
            <w:r>
              <w:rPr>
                <w:rFonts w:ascii="Times New Roman" w:hAnsi="Times New Roman"/>
              </w:rPr>
              <w:t>CAB discussed test results</w:t>
            </w:r>
          </w:p>
        </w:tc>
        <w:tc>
          <w:tcPr>
            <w:tcW w:w="2853" w:type="dxa"/>
          </w:tcPr>
          <w:p w14:paraId="53EED2B5" w14:textId="77777777" w:rsidR="00A8358D" w:rsidRDefault="00A8358D" w:rsidP="008D522A">
            <w:pPr>
              <w:pStyle w:val="NoSpacing"/>
              <w:rPr>
                <w:rFonts w:ascii="Times New Roman" w:hAnsi="Times New Roman"/>
              </w:rPr>
            </w:pPr>
          </w:p>
        </w:tc>
      </w:tr>
      <w:tr w:rsidR="00A8358D" w14:paraId="61C2BA7A" w14:textId="77777777" w:rsidTr="008D522A">
        <w:tc>
          <w:tcPr>
            <w:tcW w:w="2850" w:type="dxa"/>
          </w:tcPr>
          <w:p w14:paraId="4E3A23BC" w14:textId="77777777" w:rsidR="00A8358D" w:rsidRDefault="00A8358D" w:rsidP="008D522A">
            <w:pPr>
              <w:pStyle w:val="NoSpacing"/>
              <w:rPr>
                <w:rFonts w:ascii="Times New Roman" w:hAnsi="Times New Roman"/>
              </w:rPr>
            </w:pPr>
            <w:r>
              <w:rPr>
                <w:rFonts w:ascii="Times New Roman" w:hAnsi="Times New Roman"/>
              </w:rPr>
              <w:t>9.</w:t>
            </w:r>
          </w:p>
        </w:tc>
        <w:tc>
          <w:tcPr>
            <w:tcW w:w="2927" w:type="dxa"/>
          </w:tcPr>
          <w:p w14:paraId="2779B8F1" w14:textId="77777777" w:rsidR="00A8358D" w:rsidRDefault="00A8358D" w:rsidP="008D522A">
            <w:pPr>
              <w:pStyle w:val="NoSpacing"/>
              <w:rPr>
                <w:rFonts w:ascii="Times New Roman" w:hAnsi="Times New Roman"/>
              </w:rPr>
            </w:pPr>
            <w:r>
              <w:rPr>
                <w:rFonts w:ascii="Times New Roman" w:hAnsi="Times New Roman"/>
              </w:rPr>
              <w:t>Approved for production?</w:t>
            </w:r>
          </w:p>
        </w:tc>
        <w:tc>
          <w:tcPr>
            <w:tcW w:w="2853" w:type="dxa"/>
          </w:tcPr>
          <w:p w14:paraId="03B8C0A2" w14:textId="77777777" w:rsidR="00A8358D" w:rsidRDefault="00A8358D" w:rsidP="008D522A">
            <w:pPr>
              <w:pStyle w:val="NoSpacing"/>
              <w:rPr>
                <w:rFonts w:ascii="Times New Roman" w:hAnsi="Times New Roman"/>
              </w:rPr>
            </w:pPr>
          </w:p>
        </w:tc>
      </w:tr>
      <w:tr w:rsidR="00A8358D" w14:paraId="695CAA95" w14:textId="77777777" w:rsidTr="008D522A">
        <w:tc>
          <w:tcPr>
            <w:tcW w:w="2850" w:type="dxa"/>
          </w:tcPr>
          <w:p w14:paraId="0678B9EF" w14:textId="77777777" w:rsidR="00A8358D" w:rsidRDefault="00A8358D" w:rsidP="008D522A">
            <w:pPr>
              <w:pStyle w:val="NoSpacing"/>
              <w:rPr>
                <w:rFonts w:ascii="Times New Roman" w:hAnsi="Times New Roman"/>
              </w:rPr>
            </w:pPr>
            <w:r>
              <w:rPr>
                <w:rFonts w:ascii="Times New Roman" w:hAnsi="Times New Roman"/>
              </w:rPr>
              <w:t>9.1</w:t>
            </w:r>
          </w:p>
        </w:tc>
        <w:tc>
          <w:tcPr>
            <w:tcW w:w="2927" w:type="dxa"/>
          </w:tcPr>
          <w:p w14:paraId="6081B09B" w14:textId="77777777" w:rsidR="00A8358D" w:rsidRDefault="00A8358D" w:rsidP="008D522A">
            <w:pPr>
              <w:pStyle w:val="NoSpacing"/>
              <w:rPr>
                <w:rFonts w:ascii="Times New Roman" w:hAnsi="Times New Roman"/>
              </w:rPr>
            </w:pPr>
            <w:r w:rsidRPr="00C41277">
              <w:rPr>
                <w:rFonts w:ascii="Times New Roman" w:hAnsi="Times New Roman"/>
                <w:b/>
                <w:bCs/>
              </w:rPr>
              <w:t>If Yes:</w:t>
            </w:r>
            <w:r>
              <w:rPr>
                <w:rFonts w:ascii="Times New Roman" w:hAnsi="Times New Roman"/>
              </w:rPr>
              <w:t xml:space="preserve"> Patch/Update scheduled for PROD deployment</w:t>
            </w:r>
          </w:p>
          <w:p w14:paraId="6A611FA5" w14:textId="77777777" w:rsidR="00A8358D" w:rsidRDefault="00A8358D" w:rsidP="008D522A">
            <w:pPr>
              <w:pStyle w:val="NoSpacing"/>
              <w:rPr>
                <w:rFonts w:ascii="Times New Roman" w:hAnsi="Times New Roman"/>
              </w:rPr>
            </w:pPr>
            <w:r w:rsidRPr="00C41277">
              <w:rPr>
                <w:rFonts w:ascii="Times New Roman" w:hAnsi="Times New Roman"/>
                <w:b/>
                <w:bCs/>
              </w:rPr>
              <w:t>If No:</w:t>
            </w:r>
            <w:r>
              <w:rPr>
                <w:rFonts w:ascii="Times New Roman" w:hAnsi="Times New Roman"/>
              </w:rPr>
              <w:t xml:space="preserve"> Go back to DEC for further install and testing</w:t>
            </w:r>
          </w:p>
        </w:tc>
        <w:tc>
          <w:tcPr>
            <w:tcW w:w="2853" w:type="dxa"/>
          </w:tcPr>
          <w:p w14:paraId="2B07E804" w14:textId="77777777" w:rsidR="00A8358D" w:rsidRDefault="00A8358D" w:rsidP="008D522A">
            <w:pPr>
              <w:pStyle w:val="NoSpacing"/>
              <w:rPr>
                <w:rFonts w:ascii="Times New Roman" w:hAnsi="Times New Roman"/>
              </w:rPr>
            </w:pPr>
          </w:p>
        </w:tc>
      </w:tr>
      <w:tr w:rsidR="00A8358D" w14:paraId="4528C8A4" w14:textId="77777777" w:rsidTr="008D522A">
        <w:tc>
          <w:tcPr>
            <w:tcW w:w="2850" w:type="dxa"/>
          </w:tcPr>
          <w:p w14:paraId="2308FAC2" w14:textId="77777777" w:rsidR="00A8358D" w:rsidRDefault="00A8358D" w:rsidP="008D522A">
            <w:pPr>
              <w:pStyle w:val="NoSpacing"/>
              <w:rPr>
                <w:rFonts w:ascii="Times New Roman" w:hAnsi="Times New Roman"/>
              </w:rPr>
            </w:pPr>
            <w:r>
              <w:rPr>
                <w:rFonts w:ascii="Times New Roman" w:hAnsi="Times New Roman"/>
              </w:rPr>
              <w:t>10.</w:t>
            </w:r>
          </w:p>
        </w:tc>
        <w:tc>
          <w:tcPr>
            <w:tcW w:w="2927" w:type="dxa"/>
          </w:tcPr>
          <w:p w14:paraId="2A88BC25" w14:textId="77777777" w:rsidR="00A8358D" w:rsidRDefault="00A8358D" w:rsidP="008D522A">
            <w:pPr>
              <w:pStyle w:val="NoSpacing"/>
              <w:rPr>
                <w:rFonts w:ascii="Times New Roman" w:hAnsi="Times New Roman"/>
              </w:rPr>
            </w:pPr>
            <w:r>
              <w:rPr>
                <w:rFonts w:ascii="Times New Roman" w:hAnsi="Times New Roman"/>
              </w:rPr>
              <w:t>Patch/Update scheduled for PROD deployment</w:t>
            </w:r>
          </w:p>
        </w:tc>
        <w:tc>
          <w:tcPr>
            <w:tcW w:w="2853" w:type="dxa"/>
          </w:tcPr>
          <w:p w14:paraId="5AA69ED9" w14:textId="77777777" w:rsidR="00A8358D" w:rsidRDefault="00A8358D" w:rsidP="008D522A">
            <w:pPr>
              <w:pStyle w:val="NoSpacing"/>
              <w:rPr>
                <w:rFonts w:ascii="Times New Roman" w:hAnsi="Times New Roman"/>
              </w:rPr>
            </w:pPr>
          </w:p>
        </w:tc>
      </w:tr>
      <w:tr w:rsidR="00A8358D" w14:paraId="688AA9AD" w14:textId="77777777" w:rsidTr="008D522A">
        <w:tc>
          <w:tcPr>
            <w:tcW w:w="2850" w:type="dxa"/>
          </w:tcPr>
          <w:p w14:paraId="48A6254D" w14:textId="77777777" w:rsidR="00A8358D" w:rsidRDefault="00A8358D" w:rsidP="008D522A">
            <w:pPr>
              <w:pStyle w:val="NoSpacing"/>
              <w:rPr>
                <w:rFonts w:ascii="Times New Roman" w:hAnsi="Times New Roman"/>
              </w:rPr>
            </w:pPr>
            <w:r>
              <w:rPr>
                <w:rFonts w:ascii="Times New Roman" w:hAnsi="Times New Roman"/>
              </w:rPr>
              <w:t>11.</w:t>
            </w:r>
          </w:p>
        </w:tc>
        <w:tc>
          <w:tcPr>
            <w:tcW w:w="2927" w:type="dxa"/>
          </w:tcPr>
          <w:p w14:paraId="28F1E021" w14:textId="77777777" w:rsidR="00A8358D" w:rsidRDefault="00A8358D" w:rsidP="008D522A">
            <w:pPr>
              <w:pStyle w:val="NoSpacing"/>
              <w:rPr>
                <w:rFonts w:ascii="Times New Roman" w:hAnsi="Times New Roman"/>
              </w:rPr>
            </w:pPr>
            <w:r>
              <w:rPr>
                <w:rFonts w:ascii="Times New Roman" w:hAnsi="Times New Roman"/>
              </w:rPr>
              <w:t>Patch installed in PROD during next change window</w:t>
            </w:r>
          </w:p>
        </w:tc>
        <w:tc>
          <w:tcPr>
            <w:tcW w:w="2853" w:type="dxa"/>
          </w:tcPr>
          <w:p w14:paraId="62300DB4" w14:textId="77777777" w:rsidR="00A8358D" w:rsidRDefault="00A8358D" w:rsidP="008D522A">
            <w:pPr>
              <w:pStyle w:val="NoSpacing"/>
              <w:rPr>
                <w:rFonts w:ascii="Times New Roman" w:hAnsi="Times New Roman"/>
              </w:rPr>
            </w:pPr>
          </w:p>
        </w:tc>
      </w:tr>
      <w:tr w:rsidR="00A8358D" w14:paraId="11A727E2" w14:textId="77777777" w:rsidTr="008D522A">
        <w:tc>
          <w:tcPr>
            <w:tcW w:w="2850" w:type="dxa"/>
          </w:tcPr>
          <w:p w14:paraId="2A9C3248" w14:textId="77777777" w:rsidR="00A8358D" w:rsidRDefault="00A8358D" w:rsidP="008D522A">
            <w:pPr>
              <w:pStyle w:val="NoSpacing"/>
              <w:rPr>
                <w:rFonts w:ascii="Times New Roman" w:hAnsi="Times New Roman"/>
              </w:rPr>
            </w:pPr>
            <w:r>
              <w:rPr>
                <w:rFonts w:ascii="Times New Roman" w:hAnsi="Times New Roman"/>
              </w:rPr>
              <w:t>12.</w:t>
            </w:r>
          </w:p>
        </w:tc>
        <w:tc>
          <w:tcPr>
            <w:tcW w:w="2927" w:type="dxa"/>
          </w:tcPr>
          <w:p w14:paraId="4541C53B" w14:textId="77777777" w:rsidR="00A8358D" w:rsidRDefault="00A8358D" w:rsidP="008D522A">
            <w:pPr>
              <w:pStyle w:val="NoSpacing"/>
              <w:rPr>
                <w:rFonts w:ascii="Times New Roman" w:hAnsi="Times New Roman"/>
              </w:rPr>
            </w:pPr>
            <w:r>
              <w:rPr>
                <w:rFonts w:ascii="Times New Roman" w:hAnsi="Times New Roman"/>
              </w:rPr>
              <w:t>NOC monitors first day after patch</w:t>
            </w:r>
          </w:p>
        </w:tc>
        <w:tc>
          <w:tcPr>
            <w:tcW w:w="2853" w:type="dxa"/>
          </w:tcPr>
          <w:p w14:paraId="07383072" w14:textId="77777777" w:rsidR="00A8358D" w:rsidRDefault="00A8358D" w:rsidP="008D522A">
            <w:pPr>
              <w:pStyle w:val="NoSpacing"/>
              <w:rPr>
                <w:rFonts w:ascii="Times New Roman" w:hAnsi="Times New Roman"/>
              </w:rPr>
            </w:pPr>
          </w:p>
        </w:tc>
      </w:tr>
      <w:tr w:rsidR="00A8358D" w14:paraId="5F9E8413" w14:textId="77777777" w:rsidTr="008D522A">
        <w:tc>
          <w:tcPr>
            <w:tcW w:w="2850" w:type="dxa"/>
          </w:tcPr>
          <w:p w14:paraId="54B1D1DB" w14:textId="77777777" w:rsidR="00A8358D" w:rsidRDefault="00A8358D" w:rsidP="008D522A">
            <w:pPr>
              <w:pStyle w:val="NoSpacing"/>
              <w:rPr>
                <w:rFonts w:ascii="Times New Roman" w:hAnsi="Times New Roman"/>
              </w:rPr>
            </w:pPr>
            <w:r>
              <w:rPr>
                <w:rFonts w:ascii="Times New Roman" w:hAnsi="Times New Roman"/>
              </w:rPr>
              <w:t>13.</w:t>
            </w:r>
          </w:p>
        </w:tc>
        <w:tc>
          <w:tcPr>
            <w:tcW w:w="2927" w:type="dxa"/>
          </w:tcPr>
          <w:p w14:paraId="44CCA6B5" w14:textId="77777777" w:rsidR="00A8358D" w:rsidRDefault="00A8358D" w:rsidP="008D522A">
            <w:pPr>
              <w:pStyle w:val="NoSpacing"/>
              <w:rPr>
                <w:rFonts w:ascii="Times New Roman" w:hAnsi="Times New Roman"/>
              </w:rPr>
            </w:pPr>
            <w:r>
              <w:rPr>
                <w:rFonts w:ascii="Times New Roman" w:hAnsi="Times New Roman"/>
              </w:rPr>
              <w:t>Patch/Update issues?</w:t>
            </w:r>
          </w:p>
        </w:tc>
        <w:tc>
          <w:tcPr>
            <w:tcW w:w="2853" w:type="dxa"/>
          </w:tcPr>
          <w:p w14:paraId="7A245A06" w14:textId="77777777" w:rsidR="00A8358D" w:rsidRDefault="00A8358D" w:rsidP="008D522A">
            <w:pPr>
              <w:pStyle w:val="NoSpacing"/>
              <w:rPr>
                <w:rFonts w:ascii="Times New Roman" w:hAnsi="Times New Roman"/>
              </w:rPr>
            </w:pPr>
          </w:p>
        </w:tc>
      </w:tr>
      <w:tr w:rsidR="00A8358D" w14:paraId="2B722C16" w14:textId="77777777" w:rsidTr="008D522A">
        <w:tc>
          <w:tcPr>
            <w:tcW w:w="2850" w:type="dxa"/>
          </w:tcPr>
          <w:p w14:paraId="5F3DBC52" w14:textId="77777777" w:rsidR="00A8358D" w:rsidRDefault="00A8358D" w:rsidP="008D522A">
            <w:pPr>
              <w:pStyle w:val="NoSpacing"/>
              <w:rPr>
                <w:rFonts w:ascii="Times New Roman" w:hAnsi="Times New Roman"/>
              </w:rPr>
            </w:pPr>
            <w:r>
              <w:rPr>
                <w:rFonts w:ascii="Times New Roman" w:hAnsi="Times New Roman"/>
              </w:rPr>
              <w:t>14.</w:t>
            </w:r>
          </w:p>
        </w:tc>
        <w:tc>
          <w:tcPr>
            <w:tcW w:w="2927" w:type="dxa"/>
          </w:tcPr>
          <w:p w14:paraId="5E6E7373" w14:textId="77777777" w:rsidR="00A8358D" w:rsidRDefault="00A8358D" w:rsidP="008D522A">
            <w:pPr>
              <w:pStyle w:val="NoSpacing"/>
              <w:rPr>
                <w:rFonts w:ascii="Times New Roman" w:hAnsi="Times New Roman"/>
              </w:rPr>
            </w:pPr>
            <w:r w:rsidRPr="00C41277">
              <w:rPr>
                <w:rFonts w:ascii="Times New Roman" w:hAnsi="Times New Roman"/>
                <w:b/>
                <w:bCs/>
              </w:rPr>
              <w:t>If Yes</w:t>
            </w:r>
            <w:r>
              <w:rPr>
                <w:rFonts w:ascii="Times New Roman" w:hAnsi="Times New Roman"/>
              </w:rPr>
              <w:t>: Rollback Patch/Update and send back to CAB for discussion</w:t>
            </w:r>
          </w:p>
          <w:p w14:paraId="4E4FDE90" w14:textId="77777777" w:rsidR="00A8358D" w:rsidRDefault="00A8358D" w:rsidP="008D522A">
            <w:pPr>
              <w:pStyle w:val="NoSpacing"/>
              <w:rPr>
                <w:rFonts w:ascii="Times New Roman" w:hAnsi="Times New Roman"/>
              </w:rPr>
            </w:pPr>
            <w:r w:rsidRPr="00C41277">
              <w:rPr>
                <w:rFonts w:ascii="Times New Roman" w:hAnsi="Times New Roman"/>
                <w:b/>
                <w:bCs/>
              </w:rPr>
              <w:t>If No:</w:t>
            </w:r>
            <w:r>
              <w:rPr>
                <w:rFonts w:ascii="Times New Roman" w:hAnsi="Times New Roman"/>
              </w:rPr>
              <w:t xml:space="preserve"> Update CMDB</w:t>
            </w:r>
          </w:p>
        </w:tc>
        <w:tc>
          <w:tcPr>
            <w:tcW w:w="2853" w:type="dxa"/>
          </w:tcPr>
          <w:p w14:paraId="691A27B5" w14:textId="77777777" w:rsidR="00A8358D" w:rsidRDefault="00A8358D" w:rsidP="008D522A">
            <w:pPr>
              <w:pStyle w:val="NoSpacing"/>
              <w:rPr>
                <w:rFonts w:ascii="Times New Roman" w:hAnsi="Times New Roman"/>
              </w:rPr>
            </w:pPr>
          </w:p>
        </w:tc>
      </w:tr>
      <w:tr w:rsidR="00A8358D" w14:paraId="3B1177B1" w14:textId="77777777" w:rsidTr="008D522A">
        <w:tc>
          <w:tcPr>
            <w:tcW w:w="2850" w:type="dxa"/>
          </w:tcPr>
          <w:p w14:paraId="56121FF5" w14:textId="77777777" w:rsidR="00A8358D" w:rsidRDefault="00A8358D" w:rsidP="008D522A">
            <w:pPr>
              <w:pStyle w:val="NoSpacing"/>
              <w:rPr>
                <w:rFonts w:ascii="Times New Roman" w:hAnsi="Times New Roman"/>
              </w:rPr>
            </w:pPr>
            <w:r>
              <w:rPr>
                <w:rFonts w:ascii="Times New Roman" w:hAnsi="Times New Roman"/>
              </w:rPr>
              <w:t>15.</w:t>
            </w:r>
          </w:p>
        </w:tc>
        <w:tc>
          <w:tcPr>
            <w:tcW w:w="2927" w:type="dxa"/>
          </w:tcPr>
          <w:p w14:paraId="1060DD4A" w14:textId="77777777" w:rsidR="00A8358D" w:rsidRPr="00C41277" w:rsidRDefault="00A8358D" w:rsidP="008D522A">
            <w:pPr>
              <w:pStyle w:val="NoSpacing"/>
              <w:rPr>
                <w:rFonts w:ascii="Times New Roman" w:hAnsi="Times New Roman"/>
              </w:rPr>
            </w:pPr>
            <w:r>
              <w:rPr>
                <w:rFonts w:ascii="Times New Roman" w:hAnsi="Times New Roman"/>
              </w:rPr>
              <w:t>Update CMDB</w:t>
            </w:r>
          </w:p>
        </w:tc>
        <w:tc>
          <w:tcPr>
            <w:tcW w:w="2853" w:type="dxa"/>
          </w:tcPr>
          <w:p w14:paraId="6F1606D8" w14:textId="77777777" w:rsidR="00A8358D" w:rsidRDefault="00A8358D" w:rsidP="008D522A">
            <w:pPr>
              <w:pStyle w:val="NoSpacing"/>
              <w:rPr>
                <w:rFonts w:ascii="Times New Roman" w:hAnsi="Times New Roman"/>
              </w:rPr>
            </w:pPr>
          </w:p>
        </w:tc>
      </w:tr>
    </w:tbl>
    <w:p w14:paraId="3312FCB5" w14:textId="77777777" w:rsidR="006A6C6E" w:rsidRDefault="006A6C6E" w:rsidP="00D77FCB">
      <w:pPr>
        <w:rPr>
          <w:lang w:eastAsia="en-US"/>
        </w:rPr>
      </w:pPr>
    </w:p>
    <w:p w14:paraId="7A757628" w14:textId="4E6A7B48" w:rsidR="006A6C6E" w:rsidRDefault="00380178" w:rsidP="00D77FCB">
      <w:pPr>
        <w:pStyle w:val="Heading2"/>
      </w:pPr>
      <w:bookmarkStart w:id="35" w:name="_Toc340766897"/>
      <w:bookmarkStart w:id="36" w:name="_Toc70337418"/>
      <w:r>
        <w:lastRenderedPageBreak/>
        <w:t>5</w:t>
      </w:r>
      <w:r w:rsidR="00875CE7">
        <w:t>.</w:t>
      </w:r>
      <w:r w:rsidR="00903927">
        <w:t>4</w:t>
      </w:r>
      <w:r w:rsidR="00875CE7">
        <w:t xml:space="preserve"> Step 3: Submit Change Request Form</w:t>
      </w:r>
      <w:bookmarkEnd w:id="35"/>
      <w:bookmarkEnd w:id="36"/>
    </w:p>
    <w:p w14:paraId="0742C489" w14:textId="46EE3D27" w:rsidR="006A6C6E" w:rsidRDefault="00875CE7" w:rsidP="00D77FCB">
      <w:r>
        <w:t xml:space="preserve">The completed CR form is submitted to the </w:t>
      </w:r>
      <w:r w:rsidR="00BC7E5E">
        <w:t>CAB</w:t>
      </w:r>
      <w:r>
        <w:t xml:space="preserve"> for approval. Upon receipt, a tracking number is assigned to and documented on the CR form. All emergency CR forms are submitted to the </w:t>
      </w:r>
      <w:r w:rsidR="00BC7E5E">
        <w:t>CAB</w:t>
      </w:r>
      <w:r>
        <w:t xml:space="preserve"> for approval in a less critical timeframe and an emergency request number is assigned to and documented on the emergency CR form. In addition, the </w:t>
      </w:r>
      <w:r w:rsidR="00BC7E5E">
        <w:t>CAB</w:t>
      </w:r>
      <w:r>
        <w:t xml:space="preserve"> updates the CR status log to include all new CRs, including emergency requests, so the change can be tracked. </w:t>
      </w:r>
    </w:p>
    <w:p w14:paraId="277A73BE" w14:textId="77777777" w:rsidR="006A6C6E" w:rsidRDefault="006A6C6E" w:rsidP="00D77FCB"/>
    <w:p w14:paraId="1FB70DCD" w14:textId="4F99D60C" w:rsidR="006A6C6E" w:rsidRDefault="00875CE7" w:rsidP="00D77FCB">
      <w:r>
        <w:t xml:space="preserve">Not all system configuration changes need to be approved by the </w:t>
      </w:r>
      <w:r w:rsidR="00BC7E5E">
        <w:t>CAB</w:t>
      </w:r>
      <w:r>
        <w:t xml:space="preserve">. For example, changes to a Microsoft Access database field may not have to be approved by the </w:t>
      </w:r>
      <w:r w:rsidR="00BC7E5E">
        <w:t>CAB</w:t>
      </w:r>
      <w:r>
        <w:t xml:space="preserve">. However, the system owner or designated individual must review technical and business analyses to determine how the change will impact the system and render a decision based on the information provided. All changes are tracked in either a CR status log or in an equivalent log that maintains all configuration changes. </w:t>
      </w:r>
    </w:p>
    <w:p w14:paraId="4C9939C7" w14:textId="77777777" w:rsidR="006A6C6E" w:rsidRDefault="006A6C6E" w:rsidP="00D77FCB"/>
    <w:p w14:paraId="2D4A6C00" w14:textId="77777777" w:rsidR="006A6C6E" w:rsidRDefault="00875CE7" w:rsidP="00D77FCB">
      <w:r>
        <w:t xml:space="preserve">See Section 6, Figure 3, for a sample change request status log. </w:t>
      </w:r>
    </w:p>
    <w:p w14:paraId="1B1DF446" w14:textId="77777777" w:rsidR="006A6C6E" w:rsidRDefault="006A6C6E" w:rsidP="00D77FCB">
      <w:pPr>
        <w:rPr>
          <w:lang w:eastAsia="en-US"/>
        </w:rPr>
      </w:pPr>
    </w:p>
    <w:p w14:paraId="6730E4B7" w14:textId="5BB55D9A" w:rsidR="006A6C6E" w:rsidRDefault="00380178" w:rsidP="00D77FCB">
      <w:pPr>
        <w:pStyle w:val="Heading2"/>
      </w:pPr>
      <w:bookmarkStart w:id="37" w:name="_Toc340766898"/>
      <w:bookmarkStart w:id="38" w:name="_Toc70337419"/>
      <w:r>
        <w:t>5</w:t>
      </w:r>
      <w:r w:rsidR="00875CE7">
        <w:t>.</w:t>
      </w:r>
      <w:r w:rsidR="00903927">
        <w:t>5</w:t>
      </w:r>
      <w:r w:rsidR="00875CE7">
        <w:t xml:space="preserve"> Step 4: </w:t>
      </w:r>
      <w:r w:rsidR="00BC7E5E">
        <w:t>Perform Configuration Change Process</w:t>
      </w:r>
      <w:bookmarkEnd w:id="37"/>
      <w:bookmarkEnd w:id="38"/>
    </w:p>
    <w:p w14:paraId="373DBFD1" w14:textId="50D9B15B" w:rsidR="00BC7E5E" w:rsidRDefault="00875CE7" w:rsidP="00D77FCB">
      <w:r>
        <w:t xml:space="preserve">In Step 4, the </w:t>
      </w:r>
      <w:r w:rsidR="00BC7E5E">
        <w:t>CAB</w:t>
      </w:r>
      <w:r>
        <w:t xml:space="preserve"> carefully evaluates the information provided on the completed CR form to determine </w:t>
      </w:r>
      <w:proofErr w:type="gramStart"/>
      <w:r>
        <w:t>whether or not</w:t>
      </w:r>
      <w:proofErr w:type="gramEnd"/>
      <w:r>
        <w:t xml:space="preserve"> to approve the change. Missing or inadequate information could preclude the CR from being expedited immediately. This section provides details on how the evaluation is performed and establishes a time frame for decisions to be made regarding regular CRs as well as emergency CRs. </w:t>
      </w:r>
    </w:p>
    <w:p w14:paraId="1394BEEB" w14:textId="722AF3CD" w:rsidR="006A6C6E" w:rsidRDefault="006A6C6E" w:rsidP="00D619BD">
      <w:pPr>
        <w:pStyle w:val="NoSpacing"/>
      </w:pPr>
    </w:p>
    <w:p w14:paraId="74B0ECAB" w14:textId="75A67722" w:rsidR="00BC36A7" w:rsidRDefault="00875CE7" w:rsidP="00BC36A7">
      <w:r>
        <w:t xml:space="preserve">The </w:t>
      </w:r>
      <w:r w:rsidR="00BC7E5E">
        <w:t>CAB</w:t>
      </w:r>
      <w:r>
        <w:t xml:space="preserve"> reviews the technical and business effects of implementing the change to the system. </w:t>
      </w:r>
      <w:r w:rsidR="003C7BCE">
        <w:t xml:space="preserve"> </w:t>
      </w:r>
    </w:p>
    <w:p w14:paraId="69275185" w14:textId="76DF6EF7" w:rsidR="00BC36A7" w:rsidRDefault="00BC36A7" w:rsidP="00BC36A7">
      <w:r>
        <w:t xml:space="preserve">The Technical analysis determines the following: </w:t>
      </w:r>
    </w:p>
    <w:p w14:paraId="246F39A7" w14:textId="77777777" w:rsidR="00BC36A7" w:rsidRDefault="00BC36A7" w:rsidP="00BC36A7">
      <w:pPr>
        <w:pStyle w:val="bullet1"/>
        <w:numPr>
          <w:ilvl w:val="0"/>
          <w:numId w:val="20"/>
        </w:numPr>
      </w:pPr>
      <w:r>
        <w:t xml:space="preserve">Whether the change is technically correct </w:t>
      </w:r>
    </w:p>
    <w:p w14:paraId="5A038971" w14:textId="77777777" w:rsidR="00BC36A7" w:rsidRDefault="00BC36A7" w:rsidP="00BC36A7">
      <w:pPr>
        <w:pStyle w:val="bullet1"/>
        <w:numPr>
          <w:ilvl w:val="0"/>
          <w:numId w:val="20"/>
        </w:numPr>
      </w:pPr>
      <w:r>
        <w:t xml:space="preserve">Whether the change is technically necessary and feasible within the system constraints </w:t>
      </w:r>
    </w:p>
    <w:p w14:paraId="54BCA2B8" w14:textId="77777777" w:rsidR="00BC36A7" w:rsidRDefault="00BC36A7" w:rsidP="00BC36A7">
      <w:pPr>
        <w:pStyle w:val="bullet1"/>
        <w:numPr>
          <w:ilvl w:val="0"/>
          <w:numId w:val="20"/>
        </w:numPr>
      </w:pPr>
      <w:r>
        <w:t xml:space="preserve">How system security will be affected </w:t>
      </w:r>
    </w:p>
    <w:p w14:paraId="63BB518C" w14:textId="77777777" w:rsidR="00BC36A7" w:rsidRDefault="00BC36A7" w:rsidP="00BC36A7">
      <w:pPr>
        <w:pStyle w:val="bullet1"/>
        <w:numPr>
          <w:ilvl w:val="0"/>
          <w:numId w:val="20"/>
        </w:numPr>
      </w:pPr>
      <w:r>
        <w:t xml:space="preserve">All associated costs for implementing the change </w:t>
      </w:r>
    </w:p>
    <w:p w14:paraId="1036B9D9" w14:textId="42744E89" w:rsidR="00BC36A7" w:rsidRDefault="00BC36A7" w:rsidP="00BC36A7">
      <w:pPr>
        <w:pStyle w:val="ListParagraph"/>
        <w:numPr>
          <w:ilvl w:val="0"/>
          <w:numId w:val="20"/>
        </w:numPr>
      </w:pPr>
      <w:r>
        <w:t>All security components affected</w:t>
      </w:r>
    </w:p>
    <w:p w14:paraId="222789CF" w14:textId="67DD10CA" w:rsidR="00BC36A7" w:rsidRDefault="00BC36A7" w:rsidP="00BC36A7">
      <w:r>
        <w:t xml:space="preserve">The business analysis should determine the following: </w:t>
      </w:r>
    </w:p>
    <w:p w14:paraId="61DE9E7E" w14:textId="77777777" w:rsidR="00BC36A7" w:rsidRDefault="00BC36A7" w:rsidP="00BC36A7">
      <w:pPr>
        <w:pStyle w:val="bullet1"/>
        <w:numPr>
          <w:ilvl w:val="0"/>
          <w:numId w:val="18"/>
        </w:numPr>
      </w:pPr>
      <w:r>
        <w:t xml:space="preserve">Milestones, and whether the requested time frames are feasible </w:t>
      </w:r>
    </w:p>
    <w:p w14:paraId="34732EE0" w14:textId="77777777" w:rsidR="00BC36A7" w:rsidRDefault="00BC36A7" w:rsidP="00BC36A7">
      <w:pPr>
        <w:pStyle w:val="bullet1"/>
        <w:numPr>
          <w:ilvl w:val="0"/>
          <w:numId w:val="18"/>
        </w:numPr>
      </w:pPr>
      <w:r>
        <w:t xml:space="preserve">Whether the change affects an existing contractual agreement regarding the system </w:t>
      </w:r>
    </w:p>
    <w:p w14:paraId="41DA1ED1" w14:textId="77777777" w:rsidR="00BC36A7" w:rsidRDefault="00BC36A7" w:rsidP="00BC36A7">
      <w:pPr>
        <w:pStyle w:val="bullet1"/>
        <w:numPr>
          <w:ilvl w:val="0"/>
          <w:numId w:val="18"/>
        </w:numPr>
      </w:pPr>
      <w:r>
        <w:t xml:space="preserve">Overall impact to the PO, the Division, associated costs with purchasing the hardware, software, and labor as well as the impact on personnel schedules </w:t>
      </w:r>
    </w:p>
    <w:p w14:paraId="4E753FAD" w14:textId="2D6C0781" w:rsidR="003C7BCE" w:rsidRPr="00BC36A7" w:rsidRDefault="003C7BCE" w:rsidP="003C7BCE">
      <w:r>
        <w:rPr>
          <w:rFonts w:cs="Times New Roman"/>
          <w:lang w:eastAsia="x-none"/>
        </w:rPr>
        <w:t xml:space="preserve">As proposed changes to </w:t>
      </w:r>
      <w:r w:rsidR="008A1ED1">
        <w:rPr>
          <w:rFonts w:cs="Times New Roman"/>
          <w:lang w:eastAsia="x-none"/>
        </w:rPr>
        <w:t>D2C2</w:t>
      </w:r>
      <w:r>
        <w:rPr>
          <w:rFonts w:cs="Times New Roman"/>
          <w:lang w:eastAsia="x-none"/>
        </w:rPr>
        <w:t xml:space="preserve"> are brought before the Configuration Control Board (CCB), the </w:t>
      </w:r>
      <w:r w:rsidR="008A1ED1">
        <w:rPr>
          <w:rFonts w:cs="Times New Roman"/>
          <w:lang w:eastAsia="x-none"/>
        </w:rPr>
        <w:t>D2C2</w:t>
      </w:r>
      <w:r>
        <w:rPr>
          <w:rFonts w:cs="Times New Roman"/>
          <w:lang w:eastAsia="x-none"/>
        </w:rPr>
        <w:t xml:space="preserve"> ISSO and the </w:t>
      </w:r>
      <w:r w:rsidR="008A1ED1">
        <w:rPr>
          <w:rFonts w:cs="Times New Roman"/>
          <w:lang w:eastAsia="x-none"/>
        </w:rPr>
        <w:t>D2C2</w:t>
      </w:r>
      <w:r>
        <w:rPr>
          <w:rFonts w:cs="Times New Roman"/>
          <w:lang w:eastAsia="x-none"/>
        </w:rPr>
        <w:t xml:space="preserve"> O&amp;M Team Security Analyst review the respective proposed change </w:t>
      </w:r>
      <w:r>
        <w:rPr>
          <w:rFonts w:cs="Times New Roman"/>
          <w:lang w:eastAsia="x-none"/>
        </w:rPr>
        <w:lastRenderedPageBreak/>
        <w:t xml:space="preserve">and complete an appropriate security impact assessment (SIA). Each SIA will determine whether the proposed change has a material impact on the current security posture. </w:t>
      </w:r>
      <w:r w:rsidR="00BC36A7">
        <w:t xml:space="preserve">The </w:t>
      </w:r>
      <w:r w:rsidR="00BC7E5E">
        <w:t>CAB</w:t>
      </w:r>
      <w:r w:rsidR="00BC36A7">
        <w:t xml:space="preserve"> must consider the results of the impact analysis review before </w:t>
      </w:r>
      <w:proofErr w:type="gramStart"/>
      <w:r w:rsidR="00BC36A7">
        <w:t>making a decision</w:t>
      </w:r>
      <w:proofErr w:type="gramEnd"/>
      <w:r w:rsidR="00BC36A7">
        <w:t xml:space="preserve"> about the change. </w:t>
      </w:r>
      <w:r>
        <w:rPr>
          <w:rFonts w:cs="Times New Roman"/>
          <w:lang w:eastAsia="x-none"/>
        </w:rPr>
        <w:t xml:space="preserve">The </w:t>
      </w:r>
      <w:r w:rsidR="008A1ED1">
        <w:rPr>
          <w:rFonts w:cs="Times New Roman"/>
          <w:lang w:eastAsia="x-none"/>
        </w:rPr>
        <w:t>D2C2</w:t>
      </w:r>
      <w:r>
        <w:rPr>
          <w:rFonts w:cs="Times New Roman"/>
          <w:lang w:eastAsia="x-none"/>
        </w:rPr>
        <w:t xml:space="preserve"> O&amp;M Security Engineer will work closely with the change requestor and other developers/engineers to understand the timing and nature of the change, determine the NIST Special Publications 800-53 security controls impacted by the change (if any), and conclude on the overall impact to the current implementation of each security control. An SIA report will be developed to be used in CCB decision-making processes, and then stored securely on the </w:t>
      </w:r>
      <w:r w:rsidR="008A1ED1">
        <w:rPr>
          <w:rFonts w:cs="Times New Roman"/>
          <w:lang w:eastAsia="x-none"/>
        </w:rPr>
        <w:t>D2C2</w:t>
      </w:r>
      <w:r>
        <w:rPr>
          <w:rFonts w:cs="Times New Roman"/>
          <w:lang w:eastAsia="x-none"/>
        </w:rPr>
        <w:t xml:space="preserve"> S</w:t>
      </w:r>
      <w:r w:rsidR="00BC7E5E">
        <w:rPr>
          <w:rFonts w:cs="Times New Roman"/>
          <w:lang w:eastAsia="x-none"/>
        </w:rPr>
        <w:t>erviceNow</w:t>
      </w:r>
      <w:r>
        <w:rPr>
          <w:rFonts w:cs="Times New Roman"/>
          <w:lang w:eastAsia="x-none"/>
        </w:rPr>
        <w:t xml:space="preserve"> site. </w:t>
      </w:r>
    </w:p>
    <w:tbl>
      <w:tblPr>
        <w:tblStyle w:val="TableGrid"/>
        <w:tblW w:w="0" w:type="auto"/>
        <w:tblLayout w:type="fixed"/>
        <w:tblLook w:val="04A0" w:firstRow="1" w:lastRow="0" w:firstColumn="1" w:lastColumn="0" w:noHBand="0" w:noVBand="1"/>
      </w:tblPr>
      <w:tblGrid>
        <w:gridCol w:w="2145"/>
        <w:gridCol w:w="1720"/>
        <w:gridCol w:w="2970"/>
        <w:gridCol w:w="2515"/>
      </w:tblGrid>
      <w:tr w:rsidR="003C7BCE" w14:paraId="2D225942" w14:textId="77777777" w:rsidTr="003C7BCE">
        <w:trPr>
          <w:tblHeader/>
        </w:trPr>
        <w:tc>
          <w:tcPr>
            <w:tcW w:w="2145" w:type="dxa"/>
            <w:tcBorders>
              <w:top w:val="single" w:sz="4" w:space="0" w:color="auto"/>
              <w:left w:val="single" w:sz="4" w:space="0" w:color="auto"/>
              <w:bottom w:val="single" w:sz="4" w:space="0" w:color="auto"/>
              <w:right w:val="single" w:sz="4" w:space="0" w:color="auto"/>
            </w:tcBorders>
            <w:shd w:val="clear" w:color="auto" w:fill="002060"/>
            <w:hideMark/>
          </w:tcPr>
          <w:p w14:paraId="0318B6CE" w14:textId="77777777" w:rsidR="003C7BCE" w:rsidRDefault="003C7BCE">
            <w:pPr>
              <w:spacing w:after="0"/>
              <w:jc w:val="center"/>
              <w:rPr>
                <w:rFonts w:cs="Times New Roman"/>
                <w:b/>
                <w:color w:val="FFFFFF" w:themeColor="background1"/>
                <w:lang w:eastAsia="x-none"/>
              </w:rPr>
            </w:pPr>
            <w:r>
              <w:rPr>
                <w:rFonts w:cs="Times New Roman"/>
                <w:b/>
                <w:color w:val="FFFFFF" w:themeColor="background1"/>
                <w:lang w:eastAsia="x-none"/>
              </w:rPr>
              <w:t>Inputs</w:t>
            </w:r>
          </w:p>
        </w:tc>
        <w:tc>
          <w:tcPr>
            <w:tcW w:w="1720" w:type="dxa"/>
            <w:tcBorders>
              <w:top w:val="single" w:sz="4" w:space="0" w:color="auto"/>
              <w:left w:val="single" w:sz="4" w:space="0" w:color="auto"/>
              <w:bottom w:val="single" w:sz="4" w:space="0" w:color="auto"/>
              <w:right w:val="single" w:sz="4" w:space="0" w:color="auto"/>
            </w:tcBorders>
            <w:shd w:val="clear" w:color="auto" w:fill="002060"/>
            <w:hideMark/>
          </w:tcPr>
          <w:p w14:paraId="66299FFA" w14:textId="77777777" w:rsidR="003C7BCE" w:rsidRDefault="003C7BCE">
            <w:pPr>
              <w:spacing w:after="0"/>
              <w:jc w:val="center"/>
              <w:rPr>
                <w:rFonts w:cs="Times New Roman"/>
                <w:b/>
                <w:color w:val="FFFFFF" w:themeColor="background1"/>
                <w:lang w:eastAsia="x-none"/>
              </w:rPr>
            </w:pPr>
            <w:r>
              <w:rPr>
                <w:rFonts w:cs="Times New Roman"/>
                <w:b/>
                <w:color w:val="FFFFFF" w:themeColor="background1"/>
                <w:lang w:eastAsia="x-none"/>
              </w:rPr>
              <w:t>Frequency</w:t>
            </w:r>
          </w:p>
        </w:tc>
        <w:tc>
          <w:tcPr>
            <w:tcW w:w="2970" w:type="dxa"/>
            <w:tcBorders>
              <w:top w:val="single" w:sz="4" w:space="0" w:color="auto"/>
              <w:left w:val="single" w:sz="4" w:space="0" w:color="auto"/>
              <w:bottom w:val="single" w:sz="4" w:space="0" w:color="auto"/>
              <w:right w:val="single" w:sz="4" w:space="0" w:color="auto"/>
            </w:tcBorders>
            <w:shd w:val="clear" w:color="auto" w:fill="002060"/>
            <w:hideMark/>
          </w:tcPr>
          <w:p w14:paraId="65EB1AED" w14:textId="77777777" w:rsidR="003C7BCE" w:rsidRDefault="003C7BCE">
            <w:pPr>
              <w:spacing w:after="0"/>
              <w:jc w:val="center"/>
              <w:rPr>
                <w:rFonts w:cs="Times New Roman"/>
                <w:b/>
                <w:color w:val="FFFFFF" w:themeColor="background1"/>
                <w:lang w:eastAsia="x-none"/>
              </w:rPr>
            </w:pPr>
            <w:r>
              <w:rPr>
                <w:rFonts w:cs="Times New Roman"/>
                <w:b/>
                <w:color w:val="FFFFFF" w:themeColor="background1"/>
                <w:lang w:eastAsia="x-none"/>
              </w:rPr>
              <w:t>Outputs</w:t>
            </w:r>
          </w:p>
        </w:tc>
        <w:tc>
          <w:tcPr>
            <w:tcW w:w="2515" w:type="dxa"/>
            <w:tcBorders>
              <w:top w:val="single" w:sz="4" w:space="0" w:color="auto"/>
              <w:left w:val="single" w:sz="4" w:space="0" w:color="auto"/>
              <w:bottom w:val="single" w:sz="4" w:space="0" w:color="auto"/>
              <w:right w:val="single" w:sz="4" w:space="0" w:color="auto"/>
            </w:tcBorders>
            <w:shd w:val="clear" w:color="auto" w:fill="002060"/>
            <w:hideMark/>
          </w:tcPr>
          <w:p w14:paraId="0774F687" w14:textId="77777777" w:rsidR="003C7BCE" w:rsidRDefault="003C7BCE">
            <w:pPr>
              <w:spacing w:after="0"/>
              <w:jc w:val="center"/>
              <w:rPr>
                <w:rFonts w:cs="Times New Roman"/>
                <w:b/>
                <w:color w:val="FFFFFF" w:themeColor="background1"/>
                <w:lang w:eastAsia="x-none"/>
              </w:rPr>
            </w:pPr>
            <w:r>
              <w:rPr>
                <w:rFonts w:cs="Times New Roman"/>
                <w:b/>
                <w:color w:val="FFFFFF" w:themeColor="background1"/>
                <w:lang w:eastAsia="x-none"/>
              </w:rPr>
              <w:t>Recipients</w:t>
            </w:r>
          </w:p>
        </w:tc>
      </w:tr>
      <w:tr w:rsidR="003C7BCE" w14:paraId="319CFD3A" w14:textId="77777777" w:rsidTr="003C7BCE">
        <w:tc>
          <w:tcPr>
            <w:tcW w:w="2145" w:type="dxa"/>
            <w:tcBorders>
              <w:top w:val="single" w:sz="4" w:space="0" w:color="auto"/>
              <w:left w:val="single" w:sz="4" w:space="0" w:color="auto"/>
              <w:bottom w:val="single" w:sz="4" w:space="0" w:color="auto"/>
              <w:right w:val="single" w:sz="4" w:space="0" w:color="auto"/>
            </w:tcBorders>
            <w:hideMark/>
          </w:tcPr>
          <w:p w14:paraId="19C70601" w14:textId="77777777" w:rsidR="003C7BCE" w:rsidRDefault="003C7BCE">
            <w:pPr>
              <w:spacing w:after="0"/>
              <w:rPr>
                <w:rFonts w:cs="Times New Roman"/>
                <w:lang w:eastAsia="x-none"/>
              </w:rPr>
            </w:pPr>
            <w:r>
              <w:rPr>
                <w:rFonts w:cs="Times New Roman"/>
                <w:lang w:eastAsia="x-none"/>
              </w:rPr>
              <w:t>Change request documentation</w:t>
            </w:r>
          </w:p>
        </w:tc>
        <w:tc>
          <w:tcPr>
            <w:tcW w:w="1720" w:type="dxa"/>
            <w:tcBorders>
              <w:top w:val="single" w:sz="4" w:space="0" w:color="auto"/>
              <w:left w:val="single" w:sz="4" w:space="0" w:color="auto"/>
              <w:bottom w:val="single" w:sz="4" w:space="0" w:color="auto"/>
              <w:right w:val="single" w:sz="4" w:space="0" w:color="auto"/>
            </w:tcBorders>
            <w:hideMark/>
          </w:tcPr>
          <w:p w14:paraId="033E23B7" w14:textId="77777777" w:rsidR="003C7BCE" w:rsidRDefault="003C7BCE">
            <w:pPr>
              <w:spacing w:after="0"/>
              <w:ind w:left="2160" w:hanging="2160"/>
              <w:rPr>
                <w:rFonts w:cs="Times New Roman"/>
                <w:lang w:eastAsia="x-none"/>
              </w:rPr>
            </w:pPr>
            <w:r>
              <w:rPr>
                <w:rFonts w:cs="Times New Roman"/>
                <w:lang w:eastAsia="x-none"/>
              </w:rPr>
              <w:t>As needed</w:t>
            </w:r>
          </w:p>
        </w:tc>
        <w:tc>
          <w:tcPr>
            <w:tcW w:w="2970" w:type="dxa"/>
            <w:tcBorders>
              <w:top w:val="single" w:sz="4" w:space="0" w:color="auto"/>
              <w:left w:val="single" w:sz="4" w:space="0" w:color="auto"/>
              <w:bottom w:val="single" w:sz="4" w:space="0" w:color="auto"/>
              <w:right w:val="single" w:sz="4" w:space="0" w:color="auto"/>
            </w:tcBorders>
            <w:hideMark/>
          </w:tcPr>
          <w:p w14:paraId="01ECE4AC" w14:textId="77777777" w:rsidR="003C7BCE" w:rsidRDefault="003C7BCE">
            <w:pPr>
              <w:spacing w:after="0"/>
              <w:rPr>
                <w:rFonts w:cs="Times New Roman"/>
                <w:lang w:eastAsia="x-none"/>
              </w:rPr>
            </w:pPr>
            <w:r>
              <w:rPr>
                <w:rFonts w:cs="Times New Roman"/>
                <w:lang w:eastAsia="x-none"/>
              </w:rPr>
              <w:t>SIA Report</w:t>
            </w:r>
          </w:p>
        </w:tc>
        <w:tc>
          <w:tcPr>
            <w:tcW w:w="2515" w:type="dxa"/>
            <w:tcBorders>
              <w:top w:val="single" w:sz="4" w:space="0" w:color="auto"/>
              <w:left w:val="single" w:sz="4" w:space="0" w:color="auto"/>
              <w:bottom w:val="single" w:sz="4" w:space="0" w:color="auto"/>
              <w:right w:val="single" w:sz="4" w:space="0" w:color="auto"/>
            </w:tcBorders>
            <w:hideMark/>
          </w:tcPr>
          <w:p w14:paraId="780D4F02" w14:textId="77777777" w:rsidR="003C7BCE" w:rsidRDefault="003C7BCE" w:rsidP="003C7BCE">
            <w:pPr>
              <w:pStyle w:val="ListParagraph"/>
              <w:numPr>
                <w:ilvl w:val="0"/>
                <w:numId w:val="26"/>
              </w:numPr>
              <w:suppressAutoHyphens w:val="0"/>
              <w:spacing w:after="0"/>
              <w:ind w:left="348"/>
              <w:contextualSpacing/>
              <w:rPr>
                <w:rFonts w:cs="Times New Roman"/>
                <w:lang w:eastAsia="x-none"/>
              </w:rPr>
            </w:pPr>
            <w:r>
              <w:rPr>
                <w:rFonts w:cs="Times New Roman"/>
                <w:lang w:eastAsia="x-none"/>
              </w:rPr>
              <w:t>CCB stakeholders</w:t>
            </w:r>
          </w:p>
        </w:tc>
      </w:tr>
    </w:tbl>
    <w:p w14:paraId="1B9A7D99" w14:textId="77777777" w:rsidR="006A6C6E" w:rsidRDefault="006A6C6E" w:rsidP="00D77FCB"/>
    <w:p w14:paraId="6E2C88DC" w14:textId="2468A134" w:rsidR="00BC7E5E" w:rsidRDefault="00875CE7" w:rsidP="00D77FCB">
      <w:r>
        <w:t xml:space="preserve">See Section 6, Figure 2, for a sample Security Impact Assessment Form. </w:t>
      </w:r>
    </w:p>
    <w:p w14:paraId="3E7E92FE" w14:textId="77777777" w:rsidR="006A6C6E" w:rsidRDefault="006A6C6E" w:rsidP="00D619BD">
      <w:pPr>
        <w:pStyle w:val="NoSpacing"/>
        <w:rPr>
          <w:lang w:eastAsia="en-US"/>
        </w:rPr>
      </w:pPr>
    </w:p>
    <w:p w14:paraId="7BC77618" w14:textId="7CD0FAD9" w:rsidR="006A6C6E" w:rsidRDefault="00875CE7" w:rsidP="00D77FCB">
      <w:r>
        <w:t xml:space="preserve">The </w:t>
      </w:r>
      <w:r w:rsidR="00BC7E5E">
        <w:t>CAB</w:t>
      </w:r>
      <w:r>
        <w:t xml:space="preserve"> reviews the CR and Impact Analysis and </w:t>
      </w:r>
      <w:proofErr w:type="gramStart"/>
      <w:r>
        <w:t>makes a decision</w:t>
      </w:r>
      <w:proofErr w:type="gramEnd"/>
      <w:r>
        <w:t xml:space="preserve"> based on the information provided</w:t>
      </w:r>
      <w:r w:rsidR="00F523C1">
        <w:t xml:space="preserve"> and the Chief Architecture makes sure any changes pass the Quality Assurance test</w:t>
      </w:r>
      <w:r>
        <w:t xml:space="preserve">. The CR status log is used to track all CRs and corresponding decisions. The </w:t>
      </w:r>
      <w:r w:rsidR="00BC7E5E">
        <w:t>CAB</w:t>
      </w:r>
      <w:r>
        <w:t xml:space="preserve"> has the option to choose one of the following decisions: </w:t>
      </w:r>
    </w:p>
    <w:p w14:paraId="2E0A6550" w14:textId="77777777" w:rsidR="006A6C6E" w:rsidRDefault="006A6C6E" w:rsidP="00D77FCB"/>
    <w:p w14:paraId="5FDD8BCC" w14:textId="77777777" w:rsidR="006A6C6E" w:rsidRDefault="00875CE7" w:rsidP="00D77FCB">
      <w:pPr>
        <w:pStyle w:val="bullet1"/>
        <w:numPr>
          <w:ilvl w:val="0"/>
          <w:numId w:val="22"/>
        </w:numPr>
      </w:pPr>
      <w:r>
        <w:t xml:space="preserve">Approve - Immediate implementation is authorized and may occur at any time after an authorized signature has been documented on the CR. </w:t>
      </w:r>
    </w:p>
    <w:p w14:paraId="5148F3DD" w14:textId="77777777" w:rsidR="006A6C6E" w:rsidRDefault="00875CE7" w:rsidP="00D77FCB">
      <w:pPr>
        <w:pStyle w:val="bullet1"/>
        <w:numPr>
          <w:ilvl w:val="0"/>
          <w:numId w:val="22"/>
        </w:numPr>
      </w:pPr>
      <w:r>
        <w:t xml:space="preserve">Disapprove - Immediate denial of the request regardless of circumstances and information provided. </w:t>
      </w:r>
    </w:p>
    <w:p w14:paraId="76C04E8E" w14:textId="3D8B5DCD" w:rsidR="006A6C6E" w:rsidRDefault="00875CE7" w:rsidP="00D77FCB">
      <w:pPr>
        <w:pStyle w:val="ListParagraph"/>
        <w:numPr>
          <w:ilvl w:val="0"/>
          <w:numId w:val="22"/>
        </w:numPr>
      </w:pPr>
      <w:r>
        <w:t>Defer - Immediate decision is postponed until further notice. This decision could be due to lack of documentation or results of the technical and business impact analyses.</w:t>
      </w:r>
    </w:p>
    <w:p w14:paraId="269A614F" w14:textId="7A8058C1" w:rsidR="00BC7E5E" w:rsidRDefault="00A827FA" w:rsidP="00D619BD">
      <w:r>
        <w:t>If</w:t>
      </w:r>
      <w:r w:rsidR="00BC7E5E">
        <w:t xml:space="preserve"> approved, the change is implemented in the Development environment.  There, it will be tested to ensure it works properly.</w:t>
      </w:r>
      <w:r w:rsidR="008C32DB">
        <w:t xml:space="preserve">  A request to deploy in Production is then made.  If the request is denied, it will go back to Development.  If approved, we need to check if this is a major change that needs to be </w:t>
      </w:r>
      <w:r>
        <w:t>communicated</w:t>
      </w:r>
      <w:r w:rsidR="008C32DB">
        <w:t xml:space="preserve"> to the client.  From there, we will go ahead and schedule and implement the change.</w:t>
      </w:r>
    </w:p>
    <w:p w14:paraId="4A92A5A8" w14:textId="77777777" w:rsidR="006A6C6E" w:rsidRDefault="006A6C6E" w:rsidP="00D77FCB"/>
    <w:p w14:paraId="76E9F279" w14:textId="783445DF" w:rsidR="006A6C6E" w:rsidRDefault="00380178" w:rsidP="00D77FCB">
      <w:pPr>
        <w:pStyle w:val="Heading2"/>
      </w:pPr>
      <w:bookmarkStart w:id="39" w:name="_Toc340766901"/>
      <w:bookmarkStart w:id="40" w:name="_Toc70337420"/>
      <w:r>
        <w:t>5</w:t>
      </w:r>
      <w:r w:rsidR="00875CE7">
        <w:t>.</w:t>
      </w:r>
      <w:r w:rsidR="00AC29D6">
        <w:t>6</w:t>
      </w:r>
      <w:r w:rsidR="00875CE7">
        <w:t xml:space="preserve"> Step 7: Perform Configuration Status Accounting</w:t>
      </w:r>
      <w:bookmarkEnd w:id="39"/>
      <w:bookmarkEnd w:id="40"/>
    </w:p>
    <w:p w14:paraId="08080100" w14:textId="77777777" w:rsidR="006A6C6E" w:rsidRDefault="00875CE7" w:rsidP="00D77FCB">
      <w:r>
        <w:t xml:space="preserve">This step consists of maintaining records of all changes and ensuring the traceability of each CR from initiation through resolution and disposition. Status accounting enables the implementation of approved changes to be tracked and managed and accomplishes the following: </w:t>
      </w:r>
    </w:p>
    <w:p w14:paraId="361B05FD" w14:textId="77777777" w:rsidR="006A6C6E" w:rsidRDefault="006A6C6E" w:rsidP="00D77FCB"/>
    <w:p w14:paraId="45C17C19" w14:textId="41A9CA4E" w:rsidR="006A6C6E" w:rsidRDefault="00875CE7" w:rsidP="00D77FCB">
      <w:pPr>
        <w:pStyle w:val="bullet1"/>
        <w:numPr>
          <w:ilvl w:val="0"/>
          <w:numId w:val="23"/>
        </w:numPr>
      </w:pPr>
      <w:r>
        <w:t xml:space="preserve">Provides historical databases and records </w:t>
      </w:r>
    </w:p>
    <w:p w14:paraId="29C2F757" w14:textId="3F9FC0C7" w:rsidR="008C32DB" w:rsidRPr="00F05CB0" w:rsidRDefault="008C32DB" w:rsidP="00D619BD">
      <w:pPr>
        <w:pStyle w:val="ListParagraph"/>
        <w:numPr>
          <w:ilvl w:val="0"/>
          <w:numId w:val="23"/>
        </w:numPr>
      </w:pPr>
      <w:r>
        <w:t>Updates the Configuration Management Database (CMDB)</w:t>
      </w:r>
    </w:p>
    <w:p w14:paraId="2AC2A5F9" w14:textId="77777777" w:rsidR="006A6C6E" w:rsidRDefault="00875CE7" w:rsidP="00D77FCB">
      <w:pPr>
        <w:pStyle w:val="bullet1"/>
        <w:numPr>
          <w:ilvl w:val="0"/>
          <w:numId w:val="23"/>
        </w:numPr>
      </w:pPr>
      <w:r>
        <w:lastRenderedPageBreak/>
        <w:t xml:space="preserve">Provides the status of approved baseline, proposed changes, and implementation of approved status </w:t>
      </w:r>
    </w:p>
    <w:p w14:paraId="08660199" w14:textId="77777777" w:rsidR="006A6C6E" w:rsidRDefault="00875CE7" w:rsidP="00D77FCB">
      <w:pPr>
        <w:pStyle w:val="bullet1"/>
        <w:numPr>
          <w:ilvl w:val="0"/>
          <w:numId w:val="23"/>
        </w:numPr>
      </w:pPr>
      <w:r>
        <w:t xml:space="preserve">Determines the status of all systems in the CM process </w:t>
      </w:r>
    </w:p>
    <w:p w14:paraId="4C5810A4" w14:textId="77777777" w:rsidR="006A6C6E" w:rsidRDefault="00875CE7" w:rsidP="00D77FCB">
      <w:pPr>
        <w:pStyle w:val="bullet1"/>
        <w:numPr>
          <w:ilvl w:val="0"/>
          <w:numId w:val="23"/>
        </w:numPr>
      </w:pPr>
      <w:r>
        <w:t xml:space="preserve">Tracks changes and action items </w:t>
      </w:r>
    </w:p>
    <w:p w14:paraId="6983370C" w14:textId="77777777" w:rsidR="006A6C6E" w:rsidRDefault="006A6C6E" w:rsidP="00D77FCB">
      <w:pPr>
        <w:rPr>
          <w:lang w:eastAsia="en-US"/>
        </w:rPr>
      </w:pPr>
    </w:p>
    <w:p w14:paraId="69E3AE89" w14:textId="513151EF" w:rsidR="006A6C6E" w:rsidRDefault="00380178" w:rsidP="00D77FCB">
      <w:pPr>
        <w:pStyle w:val="Heading2"/>
      </w:pPr>
      <w:bookmarkStart w:id="41" w:name="_Toc340766902"/>
      <w:bookmarkStart w:id="42" w:name="_Toc70337421"/>
      <w:r>
        <w:t>5</w:t>
      </w:r>
      <w:r w:rsidR="00875CE7">
        <w:t>.</w:t>
      </w:r>
      <w:r w:rsidR="00AC29D6">
        <w:t>7</w:t>
      </w:r>
      <w:r w:rsidR="00875CE7">
        <w:t xml:space="preserve"> Step 8: Conduct Configuration Verification and Audit</w:t>
      </w:r>
      <w:bookmarkEnd w:id="41"/>
      <w:bookmarkEnd w:id="42"/>
    </w:p>
    <w:p w14:paraId="5EAB9C2D" w14:textId="77777777" w:rsidR="006A6C6E" w:rsidRDefault="00875CE7" w:rsidP="00D77FCB">
      <w:r>
        <w:t xml:space="preserve">The final step of the Configuration Control Process is to conduct configuration verification and audits to ensure compliance with the current configuration control requirements. Verification provides the means to examine the characteristics of each system and the supporting documents to verify that the configuration in place meets the user's needs and the current configuration is the approved System Configuration Baseline. </w:t>
      </w:r>
    </w:p>
    <w:p w14:paraId="49A7FDB0" w14:textId="77777777" w:rsidR="006A6C6E" w:rsidRDefault="00875CE7" w:rsidP="00D77FCB">
      <w:r>
        <w:t xml:space="preserve">Audits include functional and physical configuration audits. Functional configuration audits verify that the system's actual performance conforms to the stated requirements, and that physical configuration audits ensure that the baseline documentation is a true representation of the "as-built" version of the software and hardware. In addition, as part of the audit process, CM documentation is verified for accuracy with respect to content and timelines. </w:t>
      </w:r>
    </w:p>
    <w:p w14:paraId="4CBC2E2A" w14:textId="2D76BB98" w:rsidR="006A6C6E" w:rsidRDefault="00875CE7" w:rsidP="00D77FCB">
      <w:pPr>
        <w:pStyle w:val="ListParagraph"/>
        <w:numPr>
          <w:ilvl w:val="0"/>
          <w:numId w:val="24"/>
        </w:numPr>
      </w:pPr>
      <w:r>
        <w:t xml:space="preserve">Verification and audit </w:t>
      </w:r>
      <w:r w:rsidR="00D619BD">
        <w:t>ensure</w:t>
      </w:r>
      <w:r>
        <w:t xml:space="preserve"> the following: </w:t>
      </w:r>
    </w:p>
    <w:p w14:paraId="6A43EA4E" w14:textId="77777777" w:rsidR="006A6C6E" w:rsidRDefault="00875CE7" w:rsidP="00D77FCB">
      <w:pPr>
        <w:pStyle w:val="ListParagraph"/>
        <w:numPr>
          <w:ilvl w:val="0"/>
          <w:numId w:val="24"/>
        </w:numPr>
      </w:pPr>
      <w:r>
        <w:t xml:space="preserve">Changes are properly implemented </w:t>
      </w:r>
    </w:p>
    <w:p w14:paraId="4A80A580" w14:textId="77777777" w:rsidR="006A6C6E" w:rsidRDefault="00875CE7" w:rsidP="00D77FCB">
      <w:pPr>
        <w:pStyle w:val="ListParagraph"/>
        <w:numPr>
          <w:ilvl w:val="0"/>
          <w:numId w:val="24"/>
        </w:numPr>
      </w:pPr>
      <w:r>
        <w:t xml:space="preserve">Regulations and standards are followed </w:t>
      </w:r>
    </w:p>
    <w:p w14:paraId="445A004F" w14:textId="77777777" w:rsidR="006A6C6E" w:rsidRDefault="00875CE7" w:rsidP="00D77FCB">
      <w:pPr>
        <w:pStyle w:val="ListParagraph"/>
        <w:numPr>
          <w:ilvl w:val="0"/>
          <w:numId w:val="24"/>
        </w:numPr>
      </w:pPr>
      <w:r>
        <w:t xml:space="preserve">Documentation is accurate (test results, vendor documentation, system environment, and configuration identification information, etc.) </w:t>
      </w:r>
    </w:p>
    <w:p w14:paraId="4BCAA440" w14:textId="77777777" w:rsidR="006A6C6E" w:rsidRDefault="00875CE7" w:rsidP="00D77FCB">
      <w:pPr>
        <w:pStyle w:val="ListParagraph"/>
        <w:numPr>
          <w:ilvl w:val="0"/>
          <w:numId w:val="24"/>
        </w:numPr>
      </w:pPr>
      <w:r>
        <w:t xml:space="preserve">The system performs its functions </w:t>
      </w:r>
    </w:p>
    <w:p w14:paraId="380C0504" w14:textId="44CD932E" w:rsidR="006A6C6E" w:rsidRDefault="00875CE7" w:rsidP="00D77FCB">
      <w:pPr>
        <w:pStyle w:val="ListParagraph"/>
        <w:numPr>
          <w:ilvl w:val="0"/>
          <w:numId w:val="24"/>
        </w:numPr>
      </w:pPr>
      <w:r>
        <w:t xml:space="preserve">Security status is constant </w:t>
      </w:r>
    </w:p>
    <w:p w14:paraId="1D941FEF" w14:textId="05F1F64F" w:rsidR="00C377A5" w:rsidRPr="006055B5" w:rsidRDefault="00380178" w:rsidP="00C377A5">
      <w:pPr>
        <w:pStyle w:val="Heading1"/>
      </w:pPr>
      <w:bookmarkStart w:id="43" w:name="_Toc70337422"/>
      <w:r>
        <w:t>6</w:t>
      </w:r>
      <w:r w:rsidR="00C377A5" w:rsidRPr="006055B5">
        <w:t>.0 Protection of Configuration Management Plan</w:t>
      </w:r>
      <w:bookmarkEnd w:id="43"/>
    </w:p>
    <w:p w14:paraId="758A6EA9" w14:textId="3D3E501F" w:rsidR="00107820" w:rsidRPr="00107820" w:rsidRDefault="00C377A5" w:rsidP="00107820">
      <w:pPr>
        <w:pStyle w:val="BulletLevel1"/>
        <w:numPr>
          <w:ilvl w:val="0"/>
          <w:numId w:val="0"/>
        </w:numPr>
        <w:rPr>
          <w:rFonts w:ascii="Times New Roman" w:hAnsi="Times New Roman" w:cs="Times New Roman"/>
          <w:sz w:val="24"/>
          <w:szCs w:val="24"/>
        </w:rPr>
      </w:pPr>
      <w:r w:rsidRPr="00107820">
        <w:rPr>
          <w:rFonts w:ascii="Times New Roman" w:hAnsi="Times New Roman" w:cs="Times New Roman"/>
          <w:sz w:val="24"/>
          <w:szCs w:val="24"/>
        </w:rPr>
        <w:t xml:space="preserve">Deloitte protects the configuration management plan for unauthorized disclosure and modification by storing the plan in ServiceNow (SNO) and only authorized personnel that are granted access will have access to the Configuration Management plan. </w:t>
      </w:r>
    </w:p>
    <w:p w14:paraId="150BFCD9" w14:textId="6DC46705" w:rsidR="006A6C6E" w:rsidRPr="00E12BF0" w:rsidRDefault="00380178" w:rsidP="00E12BF0">
      <w:pPr>
        <w:pStyle w:val="Heading1"/>
        <w:rPr>
          <w:rStyle w:val="BookTitle"/>
          <w:b/>
          <w:bCs/>
          <w:smallCaps w:val="0"/>
          <w:spacing w:val="0"/>
        </w:rPr>
      </w:pPr>
      <w:bookmarkStart w:id="44" w:name="_Toc340766903"/>
      <w:bookmarkStart w:id="45" w:name="_Toc70337423"/>
      <w:r>
        <w:t>7</w:t>
      </w:r>
      <w:r w:rsidR="00875CE7" w:rsidRPr="0002058F">
        <w:t>.0 CONFIGURATION MANAGEMENT RESOURCES</w:t>
      </w:r>
      <w:bookmarkEnd w:id="44"/>
      <w:bookmarkEnd w:id="45"/>
    </w:p>
    <w:p w14:paraId="07EFE01C" w14:textId="2C78D93D" w:rsidR="006A6C6E" w:rsidRDefault="00875CE7" w:rsidP="00D77FCB">
      <w:r>
        <w:t xml:space="preserve">The CM resources section of the CMP describes facilities and tools used for CM activities. This information serves as guidance for planning the resources required to support the functions of each organization throughout the CM process. Because the number of staff, equipment, and space required varies according to each organization's needs, the CM manager periodically reviews the resources involved in CM and verifies that the facilities and tools are </w:t>
      </w:r>
      <w:proofErr w:type="gramStart"/>
      <w:r>
        <w:t>up-to-date</w:t>
      </w:r>
      <w:proofErr w:type="gramEnd"/>
      <w:r>
        <w:t xml:space="preserve">. The CM manager also works with the system owner and </w:t>
      </w:r>
      <w:r w:rsidR="00BC7E5E">
        <w:t>CAB</w:t>
      </w:r>
      <w:r>
        <w:t xml:space="preserve"> to determine what type of software package is best for the Organization and its systems.</w:t>
      </w:r>
    </w:p>
    <w:p w14:paraId="18754C65" w14:textId="77777777" w:rsidR="006A6C6E" w:rsidRDefault="006A6C6E" w:rsidP="00D77FCB"/>
    <w:p w14:paraId="17EF045F" w14:textId="66CFE485" w:rsidR="006A6C6E" w:rsidRPr="00924962" w:rsidRDefault="00380178" w:rsidP="00924962">
      <w:pPr>
        <w:pStyle w:val="Heading2"/>
        <w:rPr>
          <w:rStyle w:val="BookTitle"/>
          <w:b/>
          <w:bCs/>
          <w:smallCaps w:val="0"/>
          <w:spacing w:val="0"/>
          <w:sz w:val="24"/>
        </w:rPr>
      </w:pPr>
      <w:bookmarkStart w:id="46" w:name="_Toc340766904"/>
      <w:bookmarkStart w:id="47" w:name="_Toc70337424"/>
      <w:r>
        <w:lastRenderedPageBreak/>
        <w:t>7</w:t>
      </w:r>
      <w:r w:rsidR="00875CE7" w:rsidRPr="0002058F">
        <w:t>.1 Facilities</w:t>
      </w:r>
      <w:bookmarkEnd w:id="46"/>
      <w:bookmarkEnd w:id="47"/>
    </w:p>
    <w:p w14:paraId="47877A17" w14:textId="45843434" w:rsidR="006A6C6E" w:rsidRDefault="00944C95" w:rsidP="00D77FCB">
      <w:r>
        <w:t xml:space="preserve">There are no physical and environmental controls in place for </w:t>
      </w:r>
      <w:r w:rsidR="008A1ED1">
        <w:t>D2C2</w:t>
      </w:r>
      <w:r>
        <w:t xml:space="preserve"> since it is hosted in the cloud on Google’s platform. </w:t>
      </w:r>
    </w:p>
    <w:p w14:paraId="3363AC6F" w14:textId="77777777" w:rsidR="006A6C6E" w:rsidRPr="00A02713" w:rsidRDefault="006A6C6E" w:rsidP="00D77FCB"/>
    <w:p w14:paraId="1467435C" w14:textId="507E9F3A" w:rsidR="006A6C6E" w:rsidRPr="00924962" w:rsidRDefault="00380178" w:rsidP="00924962">
      <w:pPr>
        <w:pStyle w:val="Heading2"/>
        <w:rPr>
          <w:rStyle w:val="BookTitle"/>
          <w:b/>
          <w:bCs/>
          <w:smallCaps w:val="0"/>
          <w:spacing w:val="0"/>
          <w:sz w:val="24"/>
        </w:rPr>
      </w:pPr>
      <w:bookmarkStart w:id="48" w:name="_Toc340766905"/>
      <w:bookmarkStart w:id="49" w:name="_Toc70337425"/>
      <w:r>
        <w:t>7</w:t>
      </w:r>
      <w:r w:rsidR="00875CE7" w:rsidRPr="0002058F">
        <w:t>.2 Tools</w:t>
      </w:r>
      <w:bookmarkEnd w:id="48"/>
      <w:bookmarkEnd w:id="49"/>
    </w:p>
    <w:p w14:paraId="5574BA6C" w14:textId="77777777" w:rsidR="006A6C6E" w:rsidRDefault="00397ACC" w:rsidP="00D77FCB">
      <w:proofErr w:type="spellStart"/>
      <w:r>
        <w:t>Deliotte</w:t>
      </w:r>
      <w:proofErr w:type="spellEnd"/>
      <w:r>
        <w:t xml:space="preserve"> is using </w:t>
      </w:r>
      <w:proofErr w:type="spellStart"/>
      <w:r>
        <w:t>Teraform</w:t>
      </w:r>
      <w:proofErr w:type="spellEnd"/>
      <w:r>
        <w:t xml:space="preserve"> as the automated tool to </w:t>
      </w:r>
      <w:r w:rsidR="006A6C6E">
        <w:t>manage</w:t>
      </w:r>
      <w:r w:rsidR="00875CE7">
        <w:t xml:space="preserve"> CM activities and maintaining change control. </w:t>
      </w:r>
      <w:proofErr w:type="spellStart"/>
      <w:r w:rsidR="006A6C6E">
        <w:t>Teraform</w:t>
      </w:r>
      <w:proofErr w:type="spellEnd"/>
      <w:r w:rsidR="006A6C6E">
        <w:t xml:space="preserve"> is a service that is provided by google. </w:t>
      </w:r>
      <w:proofErr w:type="spellStart"/>
      <w:r w:rsidR="006A6C6E">
        <w:t>Deliotte</w:t>
      </w:r>
      <w:proofErr w:type="spellEnd"/>
      <w:r w:rsidR="006A6C6E">
        <w:t xml:space="preserve"> implements the configuration files into </w:t>
      </w:r>
      <w:proofErr w:type="spellStart"/>
      <w:r w:rsidR="006A6C6E">
        <w:t>Teraform</w:t>
      </w:r>
      <w:proofErr w:type="spellEnd"/>
      <w:r w:rsidR="006A6C6E">
        <w:t xml:space="preserve"> and google runs the </w:t>
      </w:r>
      <w:r w:rsidR="00E0639C">
        <w:t>scripts.</w:t>
      </w:r>
    </w:p>
    <w:p w14:paraId="16E94651" w14:textId="77777777" w:rsidR="00772CD7" w:rsidRDefault="00772CD7" w:rsidP="00D77FCB"/>
    <w:p w14:paraId="150849FC" w14:textId="24AF56E7" w:rsidR="00772CD7" w:rsidRPr="00924962" w:rsidRDefault="00772CD7" w:rsidP="00924962">
      <w:pPr>
        <w:pStyle w:val="Heading2"/>
        <w:rPr>
          <w:sz w:val="28"/>
        </w:rPr>
      </w:pPr>
      <w:bookmarkStart w:id="50" w:name="_Toc70337426"/>
      <w:r w:rsidRPr="006923E5">
        <w:rPr>
          <w:sz w:val="28"/>
        </w:rPr>
        <w:t>7.3 Configuration Management Database (CMDB)</w:t>
      </w:r>
      <w:bookmarkEnd w:id="50"/>
    </w:p>
    <w:p w14:paraId="7A0B1798" w14:textId="77777777" w:rsidR="00772CD7" w:rsidRDefault="00772CD7" w:rsidP="00772CD7">
      <w:pPr>
        <w:pStyle w:val="ListParagraph"/>
        <w:ind w:left="0"/>
        <w:rPr>
          <w:rFonts w:cs="Times New Roman"/>
        </w:rPr>
      </w:pPr>
      <w:r>
        <w:rPr>
          <w:rFonts w:cs="Times New Roman"/>
        </w:rPr>
        <w:t>The Configuration Management Database will be used to store configuration records throughout their lifecycle. CMDB will store attributes of configuration items, and relationship with other configuration items.  Any changes resulted from the Change Management process will be tracked in the CMDB.  The CMDB will be housed in ServiceNow and include the following items:</w:t>
      </w:r>
    </w:p>
    <w:p w14:paraId="16951443" w14:textId="77777777" w:rsidR="00772CD7" w:rsidRDefault="00772CD7" w:rsidP="00772CD7">
      <w:pPr>
        <w:pStyle w:val="ListParagraph"/>
        <w:numPr>
          <w:ilvl w:val="0"/>
          <w:numId w:val="35"/>
        </w:numPr>
        <w:suppressAutoHyphens w:val="0"/>
        <w:spacing w:after="160" w:line="259" w:lineRule="auto"/>
        <w:contextualSpacing/>
        <w:rPr>
          <w:rFonts w:cs="Times New Roman"/>
        </w:rPr>
      </w:pPr>
      <w:r>
        <w:rPr>
          <w:rFonts w:cs="Times New Roman"/>
        </w:rPr>
        <w:t>App Configuration Files</w:t>
      </w:r>
    </w:p>
    <w:p w14:paraId="7037137F" w14:textId="77777777" w:rsidR="00772CD7" w:rsidRDefault="00772CD7" w:rsidP="00772CD7">
      <w:pPr>
        <w:pStyle w:val="ListParagraph"/>
        <w:numPr>
          <w:ilvl w:val="0"/>
          <w:numId w:val="35"/>
        </w:numPr>
        <w:suppressAutoHyphens w:val="0"/>
        <w:spacing w:after="160" w:line="259" w:lineRule="auto"/>
        <w:contextualSpacing/>
        <w:rPr>
          <w:rFonts w:cs="Times New Roman"/>
        </w:rPr>
      </w:pPr>
      <w:r>
        <w:rPr>
          <w:rFonts w:cs="Times New Roman"/>
        </w:rPr>
        <w:t>Terraform Built Files</w:t>
      </w:r>
    </w:p>
    <w:p w14:paraId="0BF3E215" w14:textId="77777777" w:rsidR="00772CD7" w:rsidRDefault="00772CD7" w:rsidP="00772CD7">
      <w:pPr>
        <w:pStyle w:val="ListParagraph"/>
        <w:numPr>
          <w:ilvl w:val="0"/>
          <w:numId w:val="35"/>
        </w:numPr>
        <w:suppressAutoHyphens w:val="0"/>
        <w:spacing w:after="160" w:line="259" w:lineRule="auto"/>
        <w:contextualSpacing/>
        <w:rPr>
          <w:rFonts w:cs="Times New Roman"/>
        </w:rPr>
      </w:pPr>
      <w:r>
        <w:rPr>
          <w:rFonts w:cs="Times New Roman"/>
        </w:rPr>
        <w:t>The Solution Design Document</w:t>
      </w:r>
    </w:p>
    <w:p w14:paraId="23EE6BA1" w14:textId="6D134274" w:rsidR="00772CD7" w:rsidRDefault="00772CD7" w:rsidP="00D77FCB">
      <w:pPr>
        <w:sectPr w:rsidR="00772CD7" w:rsidSect="006A6C6E">
          <w:footerReference w:type="default" r:id="rId18"/>
          <w:pgSz w:w="12240" w:h="15840"/>
          <w:pgMar w:top="1440" w:right="1440" w:bottom="1440" w:left="1440" w:header="720" w:footer="720" w:gutter="0"/>
          <w:pgNumType w:start="1"/>
          <w:cols w:space="720"/>
          <w:docGrid w:linePitch="360"/>
        </w:sectPr>
      </w:pPr>
    </w:p>
    <w:p w14:paraId="0CA3C985" w14:textId="7A0F83A7" w:rsidR="006A6C6E" w:rsidRPr="00E056D7" w:rsidRDefault="00380178" w:rsidP="00D77FCB">
      <w:pPr>
        <w:pStyle w:val="Heading1"/>
      </w:pPr>
      <w:bookmarkStart w:id="51" w:name="_Toc340766906"/>
      <w:bookmarkStart w:id="52" w:name="_Toc70337427"/>
      <w:r>
        <w:lastRenderedPageBreak/>
        <w:t>8</w:t>
      </w:r>
      <w:r w:rsidR="00875CE7" w:rsidRPr="00E056D7">
        <w:t>.0 REFERENCE DOCUMENTS</w:t>
      </w:r>
      <w:bookmarkEnd w:id="51"/>
      <w:bookmarkEnd w:id="52"/>
    </w:p>
    <w:p w14:paraId="0276B87B" w14:textId="77777777" w:rsidR="006A6C6E" w:rsidRDefault="00875CE7" w:rsidP="00D77FCB">
      <w:r>
        <w:t>CHANGE REQUEST FORM</w:t>
      </w:r>
    </w:p>
    <w:tbl>
      <w:tblPr>
        <w:tblW w:w="0" w:type="auto"/>
        <w:jc w:val="center"/>
        <w:tblLayout w:type="fixed"/>
        <w:tblCellMar>
          <w:left w:w="0" w:type="dxa"/>
          <w:right w:w="0" w:type="dxa"/>
        </w:tblCellMar>
        <w:tblLook w:val="0000" w:firstRow="0" w:lastRow="0" w:firstColumn="0" w:lastColumn="0" w:noHBand="0" w:noVBand="0"/>
      </w:tblPr>
      <w:tblGrid>
        <w:gridCol w:w="3664"/>
        <w:gridCol w:w="1500"/>
        <w:gridCol w:w="4255"/>
      </w:tblGrid>
      <w:tr w:rsidR="006A6C6E" w14:paraId="6F7FFF75" w14:textId="77777777" w:rsidTr="006A6C6E">
        <w:trPr>
          <w:jc w:val="center"/>
        </w:trPr>
        <w:tc>
          <w:tcPr>
            <w:tcW w:w="9419" w:type="dxa"/>
            <w:gridSpan w:val="3"/>
            <w:tcBorders>
              <w:top w:val="single" w:sz="1" w:space="0" w:color="000000"/>
              <w:left w:val="single" w:sz="1" w:space="0" w:color="000000"/>
              <w:bottom w:val="single" w:sz="1" w:space="0" w:color="000000"/>
              <w:right w:val="single" w:sz="1" w:space="0" w:color="000000"/>
            </w:tcBorders>
          </w:tcPr>
          <w:p w14:paraId="1F8FECE6" w14:textId="77777777" w:rsidR="006A6C6E" w:rsidRDefault="00875CE7" w:rsidP="00D77FCB">
            <w:pPr>
              <w:rPr>
                <w:rFonts w:eastAsia="Lucida Sans Unicode"/>
              </w:rPr>
            </w:pPr>
            <w:r>
              <w:rPr>
                <w:rFonts w:eastAsia="Lucida Sans Unicode"/>
              </w:rPr>
              <w:t>CHANGE REQUEST FORM</w:t>
            </w:r>
          </w:p>
        </w:tc>
      </w:tr>
      <w:tr w:rsidR="006A6C6E" w14:paraId="1EB21918" w14:textId="77777777" w:rsidTr="006A6C6E">
        <w:trPr>
          <w:jc w:val="center"/>
        </w:trPr>
        <w:tc>
          <w:tcPr>
            <w:tcW w:w="9419" w:type="dxa"/>
            <w:gridSpan w:val="3"/>
            <w:tcBorders>
              <w:top w:val="single" w:sz="1" w:space="0" w:color="000000"/>
              <w:left w:val="single" w:sz="1" w:space="0" w:color="000000"/>
              <w:bottom w:val="single" w:sz="1" w:space="0" w:color="000000"/>
              <w:right w:val="single" w:sz="1" w:space="0" w:color="000000"/>
            </w:tcBorders>
          </w:tcPr>
          <w:p w14:paraId="1C781C6C" w14:textId="77777777" w:rsidR="006A6C6E" w:rsidRDefault="00875CE7" w:rsidP="00D77FCB">
            <w:pPr>
              <w:rPr>
                <w:rFonts w:eastAsia="Lucida Sans Unicode"/>
              </w:rPr>
            </w:pPr>
            <w:r>
              <w:rPr>
                <w:rFonts w:eastAsia="Lucida Sans Unicode"/>
              </w:rPr>
              <w:t xml:space="preserve">  </w:t>
            </w:r>
          </w:p>
          <w:p w14:paraId="46E72AE2" w14:textId="77777777" w:rsidR="006A6C6E" w:rsidRDefault="00875CE7" w:rsidP="00D77FCB">
            <w:pPr>
              <w:rPr>
                <w:rFonts w:eastAsia="Lucida Sans Unicode"/>
              </w:rPr>
            </w:pPr>
            <w:r>
              <w:rPr>
                <w:rFonts w:eastAsia="Lucida Sans Unicode"/>
                <w:b/>
              </w:rPr>
              <w:t xml:space="preserve">  Requirement # </w:t>
            </w:r>
            <w:r>
              <w:rPr>
                <w:rFonts w:eastAsia="Lucida Sans Unicode"/>
              </w:rPr>
              <w:t xml:space="preserve">___________________________________ </w:t>
            </w:r>
            <w:r>
              <w:rPr>
                <w:rFonts w:eastAsia="Lucida Sans Unicode"/>
                <w:b/>
              </w:rPr>
              <w:t>CRF #</w:t>
            </w:r>
            <w:r>
              <w:rPr>
                <w:rFonts w:eastAsia="Lucida Sans Unicode"/>
              </w:rPr>
              <w:t xml:space="preserve"> __________________ </w:t>
            </w:r>
          </w:p>
          <w:p w14:paraId="2D64FD2A" w14:textId="77777777" w:rsidR="006A6C6E" w:rsidRDefault="006A6C6E" w:rsidP="00D77FCB">
            <w:pPr>
              <w:rPr>
                <w:rFonts w:eastAsia="Lucida Sans Unicode"/>
              </w:rPr>
            </w:pPr>
          </w:p>
          <w:p w14:paraId="1650FEAA" w14:textId="77777777" w:rsidR="006A6C6E" w:rsidRDefault="00875CE7" w:rsidP="00D77FCB">
            <w:pPr>
              <w:rPr>
                <w:rFonts w:eastAsia="Lucida Sans Unicode"/>
              </w:rPr>
            </w:pPr>
            <w:r>
              <w:rPr>
                <w:rFonts w:eastAsia="Lucida Sans Unicode"/>
              </w:rPr>
              <w:t xml:space="preserve">  Originator: _______________________ Date: ________ Release # ________________ </w:t>
            </w:r>
          </w:p>
          <w:p w14:paraId="3C468165" w14:textId="77777777" w:rsidR="006A6C6E" w:rsidRDefault="00875CE7" w:rsidP="00D77FCB">
            <w:pPr>
              <w:rPr>
                <w:rFonts w:eastAsia="Lucida Sans Unicode"/>
              </w:rPr>
            </w:pPr>
            <w:r>
              <w:rPr>
                <w:rFonts w:eastAsia="Lucida Sans Unicode"/>
              </w:rPr>
              <w:t xml:space="preserve">  Originator email: _________________________________________________________ </w:t>
            </w:r>
          </w:p>
          <w:p w14:paraId="77DEDE06" w14:textId="77777777" w:rsidR="006A6C6E" w:rsidRDefault="00875CE7" w:rsidP="00D77FCB">
            <w:pPr>
              <w:rPr>
                <w:rFonts w:eastAsia="Lucida Sans Unicode"/>
              </w:rPr>
            </w:pPr>
            <w:r>
              <w:rPr>
                <w:rFonts w:eastAsia="Lucida Sans Unicode"/>
              </w:rPr>
              <w:t xml:space="preserve">  Originator Phone: ___________________________ </w:t>
            </w:r>
          </w:p>
          <w:p w14:paraId="3BF88052" w14:textId="77777777" w:rsidR="006A6C6E" w:rsidRDefault="006A6C6E" w:rsidP="00D77FCB">
            <w:pPr>
              <w:rPr>
                <w:rFonts w:eastAsia="Lucida Sans Unicode"/>
              </w:rPr>
            </w:pPr>
          </w:p>
          <w:p w14:paraId="475F923F" w14:textId="77777777" w:rsidR="006A6C6E" w:rsidRDefault="00875CE7" w:rsidP="00D77FCB">
            <w:pPr>
              <w:rPr>
                <w:rFonts w:eastAsia="Lucida Sans Unicode"/>
              </w:rPr>
            </w:pPr>
            <w:r>
              <w:rPr>
                <w:rFonts w:eastAsia="Lucida Sans Unicode"/>
              </w:rPr>
              <w:t xml:space="preserve">  Type: </w:t>
            </w:r>
          </w:p>
          <w:p w14:paraId="387A472A" w14:textId="77777777" w:rsidR="006A6C6E" w:rsidRDefault="00875CE7" w:rsidP="00D77FCB">
            <w:pPr>
              <w:rPr>
                <w:rFonts w:eastAsia="Lucida Sans Unicode"/>
              </w:rPr>
            </w:pPr>
            <w:r>
              <w:rPr>
                <w:rFonts w:eastAsia="Lucida Sans Unicode"/>
              </w:rPr>
              <w:t xml:space="preserve">  [ </w:t>
            </w:r>
            <w:proofErr w:type="gramStart"/>
            <w:r>
              <w:rPr>
                <w:rFonts w:eastAsia="Lucida Sans Unicode"/>
              </w:rPr>
              <w:t xml:space="preserve">  ]</w:t>
            </w:r>
            <w:proofErr w:type="gramEnd"/>
            <w:r>
              <w:rPr>
                <w:rFonts w:eastAsia="Lucida Sans Unicode"/>
              </w:rPr>
              <w:t xml:space="preserve"> New Requirement         [   ] System Problem              [   ] Suggestion for Improvement </w:t>
            </w:r>
          </w:p>
          <w:p w14:paraId="4608ECA6" w14:textId="77777777" w:rsidR="006A6C6E" w:rsidRDefault="00875CE7" w:rsidP="00D77FCB">
            <w:pPr>
              <w:rPr>
                <w:rFonts w:eastAsia="Lucida Sans Unicode"/>
              </w:rPr>
            </w:pPr>
            <w:r>
              <w:rPr>
                <w:rFonts w:eastAsia="Lucida Sans Unicode"/>
              </w:rPr>
              <w:t xml:space="preserve">  [ </w:t>
            </w:r>
            <w:proofErr w:type="gramStart"/>
            <w:r>
              <w:rPr>
                <w:rFonts w:eastAsia="Lucida Sans Unicode"/>
              </w:rPr>
              <w:t xml:space="preserve">  ]</w:t>
            </w:r>
            <w:proofErr w:type="gramEnd"/>
            <w:r>
              <w:rPr>
                <w:rFonts w:eastAsia="Lucida Sans Unicode"/>
              </w:rPr>
              <w:t xml:space="preserve"> Requirement Change    [   ] User Interface Problem    [   ] Other: __________________ </w:t>
            </w:r>
          </w:p>
          <w:p w14:paraId="5F6B86B4" w14:textId="77777777" w:rsidR="006A6C6E" w:rsidRDefault="00875CE7" w:rsidP="00D77FCB">
            <w:pPr>
              <w:rPr>
                <w:rFonts w:eastAsia="Lucida Sans Unicode"/>
              </w:rPr>
            </w:pPr>
            <w:r>
              <w:rPr>
                <w:rFonts w:eastAsia="Lucida Sans Unicode"/>
              </w:rPr>
              <w:t xml:space="preserve">  [ </w:t>
            </w:r>
            <w:proofErr w:type="gramStart"/>
            <w:r>
              <w:rPr>
                <w:rFonts w:eastAsia="Lucida Sans Unicode"/>
              </w:rPr>
              <w:t xml:space="preserve">  ]</w:t>
            </w:r>
            <w:proofErr w:type="gramEnd"/>
            <w:r>
              <w:rPr>
                <w:rFonts w:eastAsia="Lucida Sans Unicode"/>
              </w:rPr>
              <w:t xml:space="preserve"> Design Change             [   ] Documentation Correction </w:t>
            </w:r>
          </w:p>
          <w:p w14:paraId="3B1B7E88" w14:textId="77777777" w:rsidR="006A6C6E" w:rsidRDefault="006A6C6E" w:rsidP="00D77FCB">
            <w:pPr>
              <w:rPr>
                <w:rFonts w:eastAsia="Lucida Sans Unicode"/>
              </w:rPr>
            </w:pPr>
          </w:p>
          <w:p w14:paraId="28D20AC3" w14:textId="77777777" w:rsidR="006A6C6E" w:rsidRDefault="00875CE7" w:rsidP="00D77FCB">
            <w:pPr>
              <w:rPr>
                <w:rFonts w:eastAsia="Lucida Sans Unicode"/>
              </w:rPr>
            </w:pPr>
            <w:r>
              <w:rPr>
                <w:rFonts w:eastAsia="Lucida Sans Unicode"/>
              </w:rPr>
              <w:t xml:space="preserve">  Priority: </w:t>
            </w:r>
          </w:p>
          <w:p w14:paraId="1CF3AF23" w14:textId="77777777" w:rsidR="006A6C6E" w:rsidRDefault="00875CE7" w:rsidP="00D77FCB">
            <w:pPr>
              <w:rPr>
                <w:rFonts w:eastAsia="Lucida Sans Unicode"/>
              </w:rPr>
            </w:pPr>
            <w:r>
              <w:rPr>
                <w:rFonts w:eastAsia="Lucida Sans Unicode"/>
              </w:rPr>
              <w:t xml:space="preserve">  [ </w:t>
            </w:r>
            <w:proofErr w:type="gramStart"/>
            <w:r>
              <w:rPr>
                <w:rFonts w:eastAsia="Lucida Sans Unicode"/>
              </w:rPr>
              <w:t xml:space="preserve">  ]</w:t>
            </w:r>
            <w:proofErr w:type="gramEnd"/>
            <w:r>
              <w:rPr>
                <w:rFonts w:eastAsia="Lucida Sans Unicode"/>
              </w:rPr>
              <w:t xml:space="preserve"> Emergency              [   ] Major                     [   ] Minor                 [   ] Optional </w:t>
            </w:r>
          </w:p>
          <w:p w14:paraId="4B929274" w14:textId="77777777" w:rsidR="006A6C6E" w:rsidRDefault="006A6C6E" w:rsidP="00D77FCB">
            <w:pPr>
              <w:rPr>
                <w:rFonts w:eastAsia="Lucida Sans Unicode"/>
              </w:rPr>
            </w:pPr>
          </w:p>
          <w:p w14:paraId="51094395" w14:textId="77777777" w:rsidR="006A6C6E" w:rsidRDefault="00875CE7" w:rsidP="00D77FCB">
            <w:pPr>
              <w:rPr>
                <w:rFonts w:eastAsia="Lucida Sans Unicode"/>
              </w:rPr>
            </w:pPr>
            <w:r>
              <w:rPr>
                <w:rFonts w:eastAsia="Lucida Sans Unicode"/>
              </w:rPr>
              <w:t xml:space="preserve">  Description: </w:t>
            </w:r>
          </w:p>
          <w:p w14:paraId="6B7283FE" w14:textId="77777777" w:rsidR="006A6C6E" w:rsidRDefault="00875CE7" w:rsidP="00D77FCB">
            <w:pPr>
              <w:rPr>
                <w:rFonts w:eastAsia="Lucida Sans Unicode"/>
              </w:rPr>
            </w:pPr>
            <w:r>
              <w:rPr>
                <w:rFonts w:eastAsia="Lucida Sans Unicode"/>
              </w:rPr>
              <w:t xml:space="preserve">  __________________________________________________________________________ </w:t>
            </w:r>
          </w:p>
          <w:p w14:paraId="233E9173" w14:textId="77777777" w:rsidR="006A6C6E" w:rsidRDefault="00875CE7" w:rsidP="00D77FCB">
            <w:pPr>
              <w:rPr>
                <w:rFonts w:eastAsia="Lucida Sans Unicode"/>
              </w:rPr>
            </w:pPr>
            <w:r>
              <w:rPr>
                <w:rFonts w:eastAsia="Lucida Sans Unicode"/>
              </w:rPr>
              <w:t xml:space="preserve">  __________________________________________________________________________ </w:t>
            </w:r>
          </w:p>
          <w:p w14:paraId="325EAB17" w14:textId="77777777" w:rsidR="006A6C6E" w:rsidRDefault="00875CE7" w:rsidP="00D77FCB">
            <w:pPr>
              <w:rPr>
                <w:rFonts w:eastAsia="Lucida Sans Unicode"/>
              </w:rPr>
            </w:pPr>
            <w:r>
              <w:rPr>
                <w:rFonts w:eastAsia="Lucida Sans Unicode"/>
              </w:rPr>
              <w:t xml:space="preserve">  __________________________________________________________________________ </w:t>
            </w:r>
          </w:p>
          <w:p w14:paraId="74D661AD" w14:textId="77777777" w:rsidR="006A6C6E" w:rsidRDefault="00875CE7" w:rsidP="00D77FCB">
            <w:pPr>
              <w:rPr>
                <w:rFonts w:eastAsia="Lucida Sans Unicode"/>
              </w:rPr>
            </w:pPr>
            <w:r>
              <w:rPr>
                <w:rFonts w:eastAsia="Lucida Sans Unicode"/>
              </w:rPr>
              <w:t xml:space="preserve">  </w:t>
            </w:r>
          </w:p>
          <w:p w14:paraId="5F6E1F42" w14:textId="77777777" w:rsidR="006A6C6E" w:rsidRDefault="00875CE7" w:rsidP="00D77FCB">
            <w:pPr>
              <w:rPr>
                <w:rFonts w:eastAsia="Lucida Sans Unicode"/>
              </w:rPr>
            </w:pPr>
            <w:r>
              <w:rPr>
                <w:rFonts w:eastAsia="Lucida Sans Unicode"/>
              </w:rPr>
              <w:t xml:space="preserve">Please attach supporting documentation of the requested change (screen/report printouts, document pages affected, etc.). </w:t>
            </w:r>
          </w:p>
        </w:tc>
      </w:tr>
      <w:tr w:rsidR="006A6C6E" w14:paraId="4C2BA3E2" w14:textId="77777777" w:rsidTr="006A6C6E">
        <w:trPr>
          <w:jc w:val="center"/>
        </w:trPr>
        <w:tc>
          <w:tcPr>
            <w:tcW w:w="3664" w:type="dxa"/>
            <w:tcBorders>
              <w:top w:val="single" w:sz="1" w:space="0" w:color="000000"/>
              <w:left w:val="single" w:sz="1" w:space="0" w:color="000000"/>
              <w:bottom w:val="single" w:sz="1" w:space="0" w:color="000000"/>
            </w:tcBorders>
          </w:tcPr>
          <w:p w14:paraId="317979B2" w14:textId="77777777" w:rsidR="006A6C6E" w:rsidRDefault="00875CE7" w:rsidP="00D77FCB">
            <w:pPr>
              <w:rPr>
                <w:rFonts w:eastAsia="Lucida Sans Unicode"/>
              </w:rPr>
            </w:pPr>
            <w:r>
              <w:rPr>
                <w:rFonts w:eastAsia="Lucida Sans Unicode"/>
              </w:rPr>
              <w:t xml:space="preserve">Status </w:t>
            </w:r>
          </w:p>
        </w:tc>
        <w:tc>
          <w:tcPr>
            <w:tcW w:w="1500" w:type="dxa"/>
            <w:tcBorders>
              <w:top w:val="single" w:sz="1" w:space="0" w:color="000000"/>
              <w:left w:val="single" w:sz="1" w:space="0" w:color="000000"/>
              <w:bottom w:val="single" w:sz="1" w:space="0" w:color="000000"/>
            </w:tcBorders>
          </w:tcPr>
          <w:p w14:paraId="1C3E828D" w14:textId="77777777" w:rsidR="006A6C6E" w:rsidRDefault="00875CE7" w:rsidP="00D77FCB">
            <w:pPr>
              <w:rPr>
                <w:rFonts w:eastAsia="Lucida Sans Unicode"/>
              </w:rPr>
            </w:pPr>
            <w:r>
              <w:rPr>
                <w:rFonts w:eastAsia="Lucida Sans Unicode"/>
              </w:rPr>
              <w:t xml:space="preserve">Date </w:t>
            </w:r>
          </w:p>
        </w:tc>
        <w:tc>
          <w:tcPr>
            <w:tcW w:w="4255" w:type="dxa"/>
            <w:tcBorders>
              <w:top w:val="single" w:sz="1" w:space="0" w:color="000000"/>
              <w:left w:val="single" w:sz="1" w:space="0" w:color="000000"/>
              <w:bottom w:val="single" w:sz="1" w:space="0" w:color="000000"/>
              <w:right w:val="single" w:sz="1" w:space="0" w:color="000000"/>
            </w:tcBorders>
          </w:tcPr>
          <w:p w14:paraId="25230961" w14:textId="77777777" w:rsidR="006A6C6E" w:rsidRDefault="00875CE7" w:rsidP="00D77FCB">
            <w:pPr>
              <w:rPr>
                <w:rFonts w:eastAsia="Lucida Sans Unicode"/>
              </w:rPr>
            </w:pPr>
            <w:r>
              <w:rPr>
                <w:rFonts w:eastAsia="Lucida Sans Unicode"/>
              </w:rPr>
              <w:t xml:space="preserve">Signature/Comments </w:t>
            </w:r>
          </w:p>
        </w:tc>
      </w:tr>
      <w:tr w:rsidR="006A6C6E" w14:paraId="59E9765C" w14:textId="77777777" w:rsidTr="006A6C6E">
        <w:trPr>
          <w:jc w:val="center"/>
        </w:trPr>
        <w:tc>
          <w:tcPr>
            <w:tcW w:w="3664" w:type="dxa"/>
            <w:tcBorders>
              <w:top w:val="single" w:sz="1" w:space="0" w:color="000000"/>
              <w:left w:val="single" w:sz="1" w:space="0" w:color="000000"/>
              <w:bottom w:val="single" w:sz="1" w:space="0" w:color="000000"/>
            </w:tcBorders>
          </w:tcPr>
          <w:p w14:paraId="413AE02E" w14:textId="77777777" w:rsidR="006A6C6E" w:rsidRDefault="00875CE7" w:rsidP="00D77FCB">
            <w:pPr>
              <w:rPr>
                <w:rFonts w:eastAsia="Lucida Sans Unicode"/>
              </w:rPr>
            </w:pPr>
            <w:r>
              <w:rPr>
                <w:rFonts w:eastAsia="Lucida Sans Unicode"/>
              </w:rPr>
              <w:t xml:space="preserve">Reviewed &amp; Estimated </w:t>
            </w:r>
          </w:p>
        </w:tc>
        <w:tc>
          <w:tcPr>
            <w:tcW w:w="1500" w:type="dxa"/>
            <w:tcBorders>
              <w:top w:val="single" w:sz="1" w:space="0" w:color="000000"/>
              <w:left w:val="single" w:sz="1" w:space="0" w:color="000000"/>
              <w:bottom w:val="single" w:sz="1" w:space="0" w:color="000000"/>
            </w:tcBorders>
          </w:tcPr>
          <w:p w14:paraId="0AB71EB4" w14:textId="77777777" w:rsidR="006A6C6E" w:rsidRDefault="006A6C6E" w:rsidP="00D77FCB">
            <w:pPr>
              <w:rPr>
                <w:rFonts w:eastAsia="Lucida Sans Unicode"/>
              </w:rPr>
            </w:pPr>
          </w:p>
        </w:tc>
        <w:tc>
          <w:tcPr>
            <w:tcW w:w="4255" w:type="dxa"/>
            <w:tcBorders>
              <w:left w:val="single" w:sz="1" w:space="0" w:color="000000"/>
              <w:bottom w:val="single" w:sz="1" w:space="0" w:color="000000"/>
              <w:right w:val="single" w:sz="1" w:space="0" w:color="000000"/>
            </w:tcBorders>
          </w:tcPr>
          <w:p w14:paraId="2E2198A3" w14:textId="77777777" w:rsidR="006A6C6E" w:rsidRDefault="006A6C6E" w:rsidP="00D77FCB">
            <w:pPr>
              <w:rPr>
                <w:rFonts w:eastAsia="Lucida Sans Unicode"/>
              </w:rPr>
            </w:pPr>
          </w:p>
        </w:tc>
      </w:tr>
      <w:tr w:rsidR="006A6C6E" w14:paraId="31F4F432" w14:textId="77777777" w:rsidTr="006A6C6E">
        <w:trPr>
          <w:jc w:val="center"/>
        </w:trPr>
        <w:tc>
          <w:tcPr>
            <w:tcW w:w="3664" w:type="dxa"/>
            <w:tcBorders>
              <w:top w:val="single" w:sz="1" w:space="0" w:color="000000"/>
              <w:left w:val="single" w:sz="1" w:space="0" w:color="000000"/>
              <w:bottom w:val="single" w:sz="1" w:space="0" w:color="000000"/>
            </w:tcBorders>
          </w:tcPr>
          <w:p w14:paraId="6C6E9CC2" w14:textId="77777777" w:rsidR="006A6C6E" w:rsidRDefault="00875CE7" w:rsidP="00D77FCB">
            <w:pPr>
              <w:rPr>
                <w:rFonts w:eastAsia="Lucida Sans Unicode"/>
              </w:rPr>
            </w:pPr>
            <w:r>
              <w:rPr>
                <w:rFonts w:eastAsia="Lucida Sans Unicode"/>
              </w:rPr>
              <w:t xml:space="preserve">On Hold </w:t>
            </w:r>
          </w:p>
        </w:tc>
        <w:tc>
          <w:tcPr>
            <w:tcW w:w="1500" w:type="dxa"/>
            <w:tcBorders>
              <w:top w:val="single" w:sz="1" w:space="0" w:color="000000"/>
              <w:left w:val="single" w:sz="1" w:space="0" w:color="000000"/>
              <w:bottom w:val="single" w:sz="1" w:space="0" w:color="000000"/>
            </w:tcBorders>
          </w:tcPr>
          <w:p w14:paraId="6A80A98C" w14:textId="77777777" w:rsidR="006A6C6E" w:rsidRDefault="006A6C6E" w:rsidP="00D77FCB">
            <w:pPr>
              <w:rPr>
                <w:rFonts w:eastAsia="Lucida Sans Unicode"/>
              </w:rPr>
            </w:pPr>
          </w:p>
        </w:tc>
        <w:tc>
          <w:tcPr>
            <w:tcW w:w="4255" w:type="dxa"/>
            <w:tcBorders>
              <w:left w:val="single" w:sz="1" w:space="0" w:color="000000"/>
              <w:bottom w:val="single" w:sz="1" w:space="0" w:color="000000"/>
              <w:right w:val="single" w:sz="1" w:space="0" w:color="000000"/>
            </w:tcBorders>
          </w:tcPr>
          <w:p w14:paraId="64F54F6D" w14:textId="77777777" w:rsidR="006A6C6E" w:rsidRDefault="006A6C6E" w:rsidP="00D77FCB">
            <w:pPr>
              <w:rPr>
                <w:rFonts w:eastAsia="Lucida Sans Unicode"/>
              </w:rPr>
            </w:pPr>
          </w:p>
        </w:tc>
      </w:tr>
      <w:tr w:rsidR="006A6C6E" w14:paraId="19439E97" w14:textId="77777777" w:rsidTr="006A6C6E">
        <w:trPr>
          <w:jc w:val="center"/>
        </w:trPr>
        <w:tc>
          <w:tcPr>
            <w:tcW w:w="3664" w:type="dxa"/>
            <w:tcBorders>
              <w:top w:val="single" w:sz="1" w:space="0" w:color="000000"/>
              <w:left w:val="single" w:sz="1" w:space="0" w:color="000000"/>
              <w:bottom w:val="single" w:sz="1" w:space="0" w:color="000000"/>
            </w:tcBorders>
          </w:tcPr>
          <w:p w14:paraId="1D48F5B6" w14:textId="77777777" w:rsidR="006A6C6E" w:rsidRDefault="00875CE7" w:rsidP="00D77FCB">
            <w:pPr>
              <w:rPr>
                <w:rFonts w:eastAsia="Lucida Sans Unicode"/>
              </w:rPr>
            </w:pPr>
            <w:r>
              <w:rPr>
                <w:rFonts w:eastAsia="Lucida Sans Unicode"/>
              </w:rPr>
              <w:t xml:space="preserve">Canceled </w:t>
            </w:r>
          </w:p>
        </w:tc>
        <w:tc>
          <w:tcPr>
            <w:tcW w:w="1500" w:type="dxa"/>
            <w:tcBorders>
              <w:top w:val="single" w:sz="1" w:space="0" w:color="000000"/>
              <w:left w:val="single" w:sz="1" w:space="0" w:color="000000"/>
              <w:bottom w:val="single" w:sz="1" w:space="0" w:color="000000"/>
            </w:tcBorders>
          </w:tcPr>
          <w:p w14:paraId="13070EE7" w14:textId="77777777" w:rsidR="006A6C6E" w:rsidRDefault="006A6C6E" w:rsidP="00D77FCB">
            <w:pPr>
              <w:rPr>
                <w:rFonts w:eastAsia="Lucida Sans Unicode"/>
              </w:rPr>
            </w:pPr>
          </w:p>
        </w:tc>
        <w:tc>
          <w:tcPr>
            <w:tcW w:w="4255" w:type="dxa"/>
            <w:tcBorders>
              <w:left w:val="single" w:sz="1" w:space="0" w:color="000000"/>
              <w:bottom w:val="single" w:sz="1" w:space="0" w:color="000000"/>
              <w:right w:val="single" w:sz="1" w:space="0" w:color="000000"/>
            </w:tcBorders>
          </w:tcPr>
          <w:p w14:paraId="10D367D9" w14:textId="77777777" w:rsidR="006A6C6E" w:rsidRDefault="006A6C6E" w:rsidP="00D77FCB">
            <w:pPr>
              <w:rPr>
                <w:rFonts w:eastAsia="Lucida Sans Unicode"/>
              </w:rPr>
            </w:pPr>
          </w:p>
        </w:tc>
      </w:tr>
      <w:tr w:rsidR="006A6C6E" w14:paraId="4F0C6AF2" w14:textId="77777777" w:rsidTr="006A6C6E">
        <w:trPr>
          <w:jc w:val="center"/>
        </w:trPr>
        <w:tc>
          <w:tcPr>
            <w:tcW w:w="3664" w:type="dxa"/>
            <w:tcBorders>
              <w:top w:val="single" w:sz="1" w:space="0" w:color="000000"/>
              <w:left w:val="single" w:sz="1" w:space="0" w:color="000000"/>
              <w:bottom w:val="single" w:sz="1" w:space="0" w:color="000000"/>
            </w:tcBorders>
          </w:tcPr>
          <w:p w14:paraId="5227C785" w14:textId="77777777" w:rsidR="006A6C6E" w:rsidRDefault="00875CE7" w:rsidP="00D77FCB">
            <w:pPr>
              <w:rPr>
                <w:rFonts w:eastAsia="Lucida Sans Unicode"/>
              </w:rPr>
            </w:pPr>
            <w:r>
              <w:rPr>
                <w:rFonts w:eastAsia="Lucida Sans Unicode"/>
              </w:rPr>
              <w:t xml:space="preserve">Approved for Change </w:t>
            </w:r>
          </w:p>
        </w:tc>
        <w:tc>
          <w:tcPr>
            <w:tcW w:w="1500" w:type="dxa"/>
            <w:tcBorders>
              <w:top w:val="single" w:sz="1" w:space="0" w:color="000000"/>
              <w:left w:val="single" w:sz="1" w:space="0" w:color="000000"/>
              <w:bottom w:val="single" w:sz="1" w:space="0" w:color="000000"/>
            </w:tcBorders>
          </w:tcPr>
          <w:p w14:paraId="5B1E09CA" w14:textId="77777777" w:rsidR="006A6C6E" w:rsidRDefault="006A6C6E" w:rsidP="00D77FCB">
            <w:pPr>
              <w:rPr>
                <w:rFonts w:eastAsia="Lucida Sans Unicode"/>
              </w:rPr>
            </w:pPr>
          </w:p>
        </w:tc>
        <w:tc>
          <w:tcPr>
            <w:tcW w:w="4255" w:type="dxa"/>
            <w:tcBorders>
              <w:left w:val="single" w:sz="1" w:space="0" w:color="000000"/>
              <w:bottom w:val="single" w:sz="1" w:space="0" w:color="000000"/>
              <w:right w:val="single" w:sz="1" w:space="0" w:color="000000"/>
            </w:tcBorders>
          </w:tcPr>
          <w:p w14:paraId="2A6A675F" w14:textId="77777777" w:rsidR="006A6C6E" w:rsidRDefault="006A6C6E" w:rsidP="00D77FCB">
            <w:pPr>
              <w:rPr>
                <w:rFonts w:eastAsia="Lucida Sans Unicode"/>
              </w:rPr>
            </w:pPr>
          </w:p>
        </w:tc>
      </w:tr>
      <w:tr w:rsidR="006A6C6E" w14:paraId="3BF993D8" w14:textId="77777777" w:rsidTr="006A6C6E">
        <w:trPr>
          <w:jc w:val="center"/>
        </w:trPr>
        <w:tc>
          <w:tcPr>
            <w:tcW w:w="3664" w:type="dxa"/>
            <w:tcBorders>
              <w:top w:val="single" w:sz="1" w:space="0" w:color="000000"/>
              <w:left w:val="single" w:sz="1" w:space="0" w:color="000000"/>
              <w:bottom w:val="single" w:sz="1" w:space="0" w:color="000000"/>
            </w:tcBorders>
          </w:tcPr>
          <w:p w14:paraId="2A6FB20A" w14:textId="77777777" w:rsidR="006A6C6E" w:rsidRDefault="00875CE7" w:rsidP="00D77FCB">
            <w:pPr>
              <w:rPr>
                <w:rFonts w:eastAsia="Lucida Sans Unicode"/>
              </w:rPr>
            </w:pPr>
            <w:r>
              <w:rPr>
                <w:rFonts w:eastAsia="Lucida Sans Unicode"/>
              </w:rPr>
              <w:t xml:space="preserve">Code Updated </w:t>
            </w:r>
          </w:p>
        </w:tc>
        <w:tc>
          <w:tcPr>
            <w:tcW w:w="1500" w:type="dxa"/>
            <w:tcBorders>
              <w:top w:val="single" w:sz="1" w:space="0" w:color="000000"/>
              <w:left w:val="single" w:sz="1" w:space="0" w:color="000000"/>
              <w:bottom w:val="single" w:sz="1" w:space="0" w:color="000000"/>
            </w:tcBorders>
          </w:tcPr>
          <w:p w14:paraId="1A0DE13B" w14:textId="77777777" w:rsidR="006A6C6E" w:rsidRDefault="006A6C6E" w:rsidP="00D77FCB">
            <w:pPr>
              <w:rPr>
                <w:rFonts w:eastAsia="Lucida Sans Unicode"/>
              </w:rPr>
            </w:pPr>
          </w:p>
        </w:tc>
        <w:tc>
          <w:tcPr>
            <w:tcW w:w="4255" w:type="dxa"/>
            <w:tcBorders>
              <w:left w:val="single" w:sz="1" w:space="0" w:color="000000"/>
              <w:bottom w:val="single" w:sz="1" w:space="0" w:color="000000"/>
              <w:right w:val="single" w:sz="1" w:space="0" w:color="000000"/>
            </w:tcBorders>
          </w:tcPr>
          <w:p w14:paraId="218665BC" w14:textId="77777777" w:rsidR="006A6C6E" w:rsidRDefault="006A6C6E" w:rsidP="00D77FCB">
            <w:pPr>
              <w:rPr>
                <w:rFonts w:eastAsia="Lucida Sans Unicode"/>
              </w:rPr>
            </w:pPr>
          </w:p>
        </w:tc>
      </w:tr>
      <w:tr w:rsidR="006A6C6E" w14:paraId="1BDB6838" w14:textId="77777777" w:rsidTr="006A6C6E">
        <w:trPr>
          <w:jc w:val="center"/>
        </w:trPr>
        <w:tc>
          <w:tcPr>
            <w:tcW w:w="3664" w:type="dxa"/>
            <w:tcBorders>
              <w:top w:val="single" w:sz="1" w:space="0" w:color="000000"/>
              <w:left w:val="single" w:sz="1" w:space="0" w:color="000000"/>
              <w:bottom w:val="single" w:sz="1" w:space="0" w:color="000000"/>
            </w:tcBorders>
          </w:tcPr>
          <w:p w14:paraId="70A9A84C" w14:textId="77777777" w:rsidR="006A6C6E" w:rsidRDefault="00875CE7" w:rsidP="00D77FCB">
            <w:pPr>
              <w:rPr>
                <w:rFonts w:eastAsia="Lucida Sans Unicode"/>
              </w:rPr>
            </w:pPr>
            <w:r>
              <w:rPr>
                <w:rFonts w:eastAsia="Lucida Sans Unicode"/>
              </w:rPr>
              <w:t xml:space="preserve">Documentation Updated </w:t>
            </w:r>
          </w:p>
        </w:tc>
        <w:tc>
          <w:tcPr>
            <w:tcW w:w="1500" w:type="dxa"/>
            <w:tcBorders>
              <w:top w:val="single" w:sz="1" w:space="0" w:color="000000"/>
              <w:left w:val="single" w:sz="1" w:space="0" w:color="000000"/>
              <w:bottom w:val="single" w:sz="1" w:space="0" w:color="000000"/>
            </w:tcBorders>
          </w:tcPr>
          <w:p w14:paraId="37AA5BDA" w14:textId="77777777" w:rsidR="006A6C6E" w:rsidRDefault="006A6C6E" w:rsidP="00D77FCB">
            <w:pPr>
              <w:rPr>
                <w:rFonts w:eastAsia="Lucida Sans Unicode"/>
              </w:rPr>
            </w:pPr>
          </w:p>
        </w:tc>
        <w:tc>
          <w:tcPr>
            <w:tcW w:w="4255" w:type="dxa"/>
            <w:tcBorders>
              <w:left w:val="single" w:sz="1" w:space="0" w:color="000000"/>
              <w:bottom w:val="single" w:sz="1" w:space="0" w:color="000000"/>
              <w:right w:val="single" w:sz="1" w:space="0" w:color="000000"/>
            </w:tcBorders>
          </w:tcPr>
          <w:p w14:paraId="1D9297EF" w14:textId="77777777" w:rsidR="006A6C6E" w:rsidRDefault="006A6C6E" w:rsidP="00D77FCB">
            <w:pPr>
              <w:rPr>
                <w:rFonts w:eastAsia="Lucida Sans Unicode"/>
              </w:rPr>
            </w:pPr>
          </w:p>
        </w:tc>
      </w:tr>
      <w:tr w:rsidR="006A6C6E" w14:paraId="7EA93478" w14:textId="77777777" w:rsidTr="006A6C6E">
        <w:trPr>
          <w:jc w:val="center"/>
        </w:trPr>
        <w:tc>
          <w:tcPr>
            <w:tcW w:w="3664" w:type="dxa"/>
            <w:tcBorders>
              <w:top w:val="single" w:sz="1" w:space="0" w:color="000000"/>
              <w:left w:val="single" w:sz="1" w:space="0" w:color="000000"/>
              <w:bottom w:val="single" w:sz="1" w:space="0" w:color="000000"/>
            </w:tcBorders>
          </w:tcPr>
          <w:p w14:paraId="4B39EF41" w14:textId="77777777" w:rsidR="006A6C6E" w:rsidRDefault="00875CE7" w:rsidP="00D77FCB">
            <w:pPr>
              <w:rPr>
                <w:rFonts w:eastAsia="Lucida Sans Unicode"/>
              </w:rPr>
            </w:pPr>
            <w:r>
              <w:rPr>
                <w:rFonts w:eastAsia="Lucida Sans Unicode"/>
              </w:rPr>
              <w:lastRenderedPageBreak/>
              <w:t xml:space="preserve">Completed </w:t>
            </w:r>
          </w:p>
        </w:tc>
        <w:tc>
          <w:tcPr>
            <w:tcW w:w="1500" w:type="dxa"/>
            <w:tcBorders>
              <w:top w:val="single" w:sz="1" w:space="0" w:color="000000"/>
              <w:left w:val="single" w:sz="1" w:space="0" w:color="000000"/>
              <w:bottom w:val="single" w:sz="1" w:space="0" w:color="000000"/>
            </w:tcBorders>
          </w:tcPr>
          <w:p w14:paraId="089C7253" w14:textId="77777777" w:rsidR="006A6C6E" w:rsidRDefault="006A6C6E" w:rsidP="00D77FCB">
            <w:pPr>
              <w:rPr>
                <w:rFonts w:eastAsia="Lucida Sans Unicode"/>
              </w:rPr>
            </w:pPr>
          </w:p>
        </w:tc>
        <w:tc>
          <w:tcPr>
            <w:tcW w:w="4255" w:type="dxa"/>
            <w:tcBorders>
              <w:left w:val="single" w:sz="1" w:space="0" w:color="000000"/>
              <w:bottom w:val="single" w:sz="1" w:space="0" w:color="000000"/>
              <w:right w:val="single" w:sz="1" w:space="0" w:color="000000"/>
            </w:tcBorders>
          </w:tcPr>
          <w:p w14:paraId="74DA883B" w14:textId="77777777" w:rsidR="006A6C6E" w:rsidRDefault="006A6C6E" w:rsidP="00D77FCB">
            <w:pPr>
              <w:rPr>
                <w:rFonts w:eastAsia="Lucida Sans Unicode"/>
              </w:rPr>
            </w:pPr>
          </w:p>
        </w:tc>
      </w:tr>
      <w:tr w:rsidR="006A6C6E" w14:paraId="483D8816" w14:textId="77777777" w:rsidTr="006A6C6E">
        <w:trPr>
          <w:jc w:val="center"/>
        </w:trPr>
        <w:tc>
          <w:tcPr>
            <w:tcW w:w="9419" w:type="dxa"/>
            <w:gridSpan w:val="3"/>
            <w:tcBorders>
              <w:top w:val="single" w:sz="1" w:space="0" w:color="000000"/>
              <w:left w:val="single" w:sz="1" w:space="0" w:color="000000"/>
              <w:bottom w:val="single" w:sz="1" w:space="0" w:color="000000"/>
              <w:right w:val="single" w:sz="1" w:space="0" w:color="000000"/>
            </w:tcBorders>
          </w:tcPr>
          <w:p w14:paraId="3C4ED54F" w14:textId="77777777" w:rsidR="006A6C6E" w:rsidRDefault="00875CE7" w:rsidP="00D77FCB">
            <w:pPr>
              <w:rPr>
                <w:rFonts w:eastAsia="Lucida Sans Unicode"/>
              </w:rPr>
            </w:pPr>
            <w:r>
              <w:rPr>
                <w:rFonts w:eastAsia="Lucida Sans Unicode"/>
              </w:rPr>
              <w:t xml:space="preserve">                                                                                    CFR #__________________________ </w:t>
            </w:r>
          </w:p>
          <w:p w14:paraId="3759F8F6" w14:textId="77777777" w:rsidR="006A6C6E" w:rsidRDefault="00875CE7" w:rsidP="00D77FCB">
            <w:pPr>
              <w:rPr>
                <w:rFonts w:eastAsia="Lucida Sans Unicode"/>
              </w:rPr>
            </w:pPr>
            <w:r>
              <w:rPr>
                <w:rFonts w:eastAsia="Lucida Sans Unicode"/>
              </w:rPr>
              <w:t xml:space="preserve">                                                                  </w:t>
            </w:r>
            <w:r>
              <w:rPr>
                <w:rFonts w:eastAsia="Lucida Sans Unicode"/>
                <w:b/>
              </w:rPr>
              <w:t xml:space="preserve">New Release # </w:t>
            </w:r>
            <w:r>
              <w:rPr>
                <w:rFonts w:eastAsia="Lucida Sans Unicode"/>
              </w:rPr>
              <w:t xml:space="preserve">___________________________ </w:t>
            </w:r>
          </w:p>
          <w:p w14:paraId="11B0D73A" w14:textId="77777777" w:rsidR="006A6C6E" w:rsidRDefault="00875CE7" w:rsidP="00D77FCB">
            <w:pPr>
              <w:rPr>
                <w:rFonts w:eastAsia="Lucida Sans Unicode"/>
                <w:sz w:val="18"/>
              </w:rPr>
            </w:pPr>
            <w:r>
              <w:rPr>
                <w:rFonts w:eastAsia="Lucida Sans Unicode"/>
              </w:rPr>
              <w:t>Please attach supporting documentation</w:t>
            </w:r>
            <w:r>
              <w:rPr>
                <w:rFonts w:eastAsia="Lucida Sans Unicode"/>
                <w:sz w:val="28"/>
              </w:rPr>
              <w:t xml:space="preserve"> </w:t>
            </w:r>
            <w:r>
              <w:rPr>
                <w:rFonts w:eastAsia="Lucida Sans Unicode"/>
              </w:rPr>
              <w:t>for review &amp; estimates (analysis, resource estimates, layouts, document pages affected, etc.)</w:t>
            </w:r>
            <w:r>
              <w:rPr>
                <w:rFonts w:eastAsia="Lucida Sans Unicode"/>
                <w:sz w:val="18"/>
              </w:rPr>
              <w:t xml:space="preserve"> </w:t>
            </w:r>
          </w:p>
        </w:tc>
      </w:tr>
    </w:tbl>
    <w:p w14:paraId="7B9AA0C9" w14:textId="77777777" w:rsidR="006A6C6E" w:rsidRPr="00E056D7" w:rsidRDefault="00875CE7" w:rsidP="00D77FCB">
      <w:pPr>
        <w:pStyle w:val="Subtitle"/>
      </w:pPr>
      <w:r w:rsidRPr="00E056D7">
        <w:t>Figure 1. Sample Change Request Form Template</w:t>
      </w:r>
    </w:p>
    <w:p w14:paraId="76173554" w14:textId="77777777" w:rsidR="006A6C6E" w:rsidRDefault="006A6C6E" w:rsidP="00D77FCB">
      <w:pPr>
        <w:sectPr w:rsidR="006A6C6E">
          <w:pgSz w:w="12240" w:h="15840"/>
          <w:pgMar w:top="1440" w:right="1440" w:bottom="1440" w:left="1440" w:header="720" w:footer="720" w:gutter="0"/>
          <w:cols w:space="720"/>
          <w:docGrid w:linePitch="360"/>
        </w:sectPr>
      </w:pPr>
    </w:p>
    <w:p w14:paraId="7365D086" w14:textId="77777777" w:rsidR="006A6C6E" w:rsidRDefault="00875CE7" w:rsidP="00D77FCB">
      <w:r>
        <w:lastRenderedPageBreak/>
        <w:t>SECURITY IMPACT ASSESSMENT FORM</w:t>
      </w:r>
    </w:p>
    <w:tbl>
      <w:tblPr>
        <w:tblW w:w="0" w:type="auto"/>
        <w:jc w:val="center"/>
        <w:tblLayout w:type="fixed"/>
        <w:tblCellMar>
          <w:left w:w="0" w:type="dxa"/>
          <w:right w:w="0" w:type="dxa"/>
        </w:tblCellMar>
        <w:tblLook w:val="0000" w:firstRow="0" w:lastRow="0" w:firstColumn="0" w:lastColumn="0" w:noHBand="0" w:noVBand="0"/>
      </w:tblPr>
      <w:tblGrid>
        <w:gridCol w:w="8930"/>
      </w:tblGrid>
      <w:tr w:rsidR="006A6C6E" w14:paraId="50F0EEC9" w14:textId="77777777" w:rsidTr="006A6C6E">
        <w:trPr>
          <w:jc w:val="center"/>
        </w:trPr>
        <w:tc>
          <w:tcPr>
            <w:tcW w:w="8930" w:type="dxa"/>
            <w:tcBorders>
              <w:top w:val="single" w:sz="1" w:space="0" w:color="000000"/>
              <w:left w:val="single" w:sz="1" w:space="0" w:color="000000"/>
              <w:bottom w:val="single" w:sz="1" w:space="0" w:color="000000"/>
              <w:right w:val="single" w:sz="1" w:space="0" w:color="000000"/>
            </w:tcBorders>
          </w:tcPr>
          <w:p w14:paraId="23FD8C02" w14:textId="77777777" w:rsidR="006A6C6E" w:rsidRDefault="00875CE7" w:rsidP="00D77FCB">
            <w:pPr>
              <w:rPr>
                <w:rFonts w:eastAsia="Lucida Sans Unicode"/>
              </w:rPr>
            </w:pPr>
            <w:r>
              <w:rPr>
                <w:rFonts w:eastAsia="Lucida Sans Unicode"/>
              </w:rPr>
              <w:t xml:space="preserve">SECURITY IMPACT ASSESSMENT FORM </w:t>
            </w:r>
          </w:p>
        </w:tc>
      </w:tr>
      <w:tr w:rsidR="006A6C6E" w14:paraId="65C6DFEF" w14:textId="77777777" w:rsidTr="006A6C6E">
        <w:trPr>
          <w:jc w:val="center"/>
        </w:trPr>
        <w:tc>
          <w:tcPr>
            <w:tcW w:w="8930" w:type="dxa"/>
            <w:tcBorders>
              <w:left w:val="single" w:sz="1" w:space="0" w:color="000000"/>
              <w:bottom w:val="single" w:sz="1" w:space="0" w:color="000000"/>
              <w:right w:val="single" w:sz="1" w:space="0" w:color="000000"/>
            </w:tcBorders>
          </w:tcPr>
          <w:p w14:paraId="4605687D" w14:textId="77777777" w:rsidR="006A6C6E" w:rsidRDefault="00875CE7" w:rsidP="00D77FCB">
            <w:pPr>
              <w:rPr>
                <w:rFonts w:eastAsia="Lucida Sans Unicode"/>
              </w:rPr>
            </w:pPr>
            <w:r>
              <w:rPr>
                <w:rFonts w:eastAsia="Lucida Sans Unicode"/>
              </w:rPr>
              <w:t xml:space="preserve">  </w:t>
            </w:r>
          </w:p>
          <w:p w14:paraId="58866A96" w14:textId="77777777" w:rsidR="006A6C6E" w:rsidRDefault="00875CE7" w:rsidP="00D77FCB">
            <w:pPr>
              <w:rPr>
                <w:rFonts w:eastAsia="Lucida Sans Unicode"/>
              </w:rPr>
            </w:pPr>
            <w:r>
              <w:rPr>
                <w:rFonts w:eastAsia="Lucida Sans Unicode"/>
              </w:rPr>
              <w:t xml:space="preserve">                                                                                    Priority: </w:t>
            </w:r>
          </w:p>
          <w:p w14:paraId="37B3DAE7" w14:textId="77777777" w:rsidR="006A6C6E" w:rsidRDefault="00875CE7" w:rsidP="00D77FCB">
            <w:pPr>
              <w:rPr>
                <w:rFonts w:eastAsia="Lucida Sans Unicode"/>
              </w:rPr>
            </w:pPr>
            <w:r>
              <w:rPr>
                <w:rFonts w:eastAsia="Lucida Sans Unicode"/>
              </w:rPr>
              <w:t xml:space="preserve">                                                                                    [ </w:t>
            </w:r>
            <w:proofErr w:type="gramStart"/>
            <w:r>
              <w:rPr>
                <w:rFonts w:eastAsia="Lucida Sans Unicode"/>
              </w:rPr>
              <w:t xml:space="preserve">  ]</w:t>
            </w:r>
            <w:proofErr w:type="gramEnd"/>
            <w:r>
              <w:rPr>
                <w:rFonts w:eastAsia="Lucida Sans Unicode"/>
              </w:rPr>
              <w:t xml:space="preserve"> High      [   ] Medium  [   ]  Low </w:t>
            </w:r>
          </w:p>
          <w:p w14:paraId="09E1A4AA" w14:textId="77777777" w:rsidR="006A6C6E" w:rsidRDefault="00875CE7" w:rsidP="00D77FCB">
            <w:pPr>
              <w:rPr>
                <w:rFonts w:eastAsia="Lucida Sans Unicode"/>
              </w:rPr>
            </w:pPr>
            <w:r>
              <w:rPr>
                <w:rFonts w:eastAsia="Lucida Sans Unicode"/>
              </w:rPr>
              <w:t xml:space="preserve">  CR Originator</w:t>
            </w:r>
            <w:r>
              <w:rPr>
                <w:rFonts w:eastAsia="Lucida Sans Unicode"/>
              </w:rPr>
              <w:tab/>
            </w:r>
            <w:r>
              <w:rPr>
                <w:rFonts w:eastAsia="Lucida Sans Unicode"/>
              </w:rPr>
              <w:tab/>
              <w:t xml:space="preserve">              </w:t>
            </w:r>
          </w:p>
          <w:p w14:paraId="3076D1F2" w14:textId="77777777" w:rsidR="006A6C6E" w:rsidRDefault="00875CE7" w:rsidP="00D77FCB">
            <w:pPr>
              <w:rPr>
                <w:rFonts w:eastAsia="Lucida Sans Unicode"/>
              </w:rPr>
            </w:pPr>
            <w:r>
              <w:rPr>
                <w:rFonts w:eastAsia="Lucida Sans Unicode"/>
              </w:rPr>
              <w:t xml:space="preserve">  (System Owner)                                                               </w:t>
            </w:r>
          </w:p>
          <w:p w14:paraId="5960EFA1" w14:textId="77777777" w:rsidR="006A6C6E" w:rsidRDefault="00875CE7" w:rsidP="00D77FCB">
            <w:pPr>
              <w:rPr>
                <w:rFonts w:eastAsia="Lucida Sans Unicode"/>
              </w:rPr>
            </w:pPr>
            <w:r>
              <w:rPr>
                <w:rFonts w:eastAsia="Lucida Sans Unicode"/>
              </w:rPr>
              <w:t xml:space="preserve">  Name: _____________________________________________ </w:t>
            </w:r>
          </w:p>
          <w:p w14:paraId="76D5CE99" w14:textId="77777777" w:rsidR="006A6C6E" w:rsidRDefault="006A6C6E" w:rsidP="00D77FCB">
            <w:pPr>
              <w:rPr>
                <w:rFonts w:eastAsia="Lucida Sans Unicode"/>
              </w:rPr>
            </w:pPr>
          </w:p>
          <w:p w14:paraId="0363BEFE" w14:textId="77777777" w:rsidR="006A6C6E" w:rsidRDefault="00875CE7" w:rsidP="00D77FCB">
            <w:pPr>
              <w:rPr>
                <w:rFonts w:eastAsia="Lucida Sans Unicode"/>
              </w:rPr>
            </w:pPr>
            <w:r>
              <w:rPr>
                <w:rFonts w:eastAsia="Lucida Sans Unicode"/>
              </w:rPr>
              <w:t xml:space="preserve">  Signature: __________________________________________ </w:t>
            </w:r>
          </w:p>
          <w:p w14:paraId="24A2D00C" w14:textId="77777777" w:rsidR="006A6C6E" w:rsidRDefault="006A6C6E" w:rsidP="00D77FCB">
            <w:pPr>
              <w:rPr>
                <w:rFonts w:eastAsia="Lucida Sans Unicode"/>
              </w:rPr>
            </w:pPr>
          </w:p>
          <w:p w14:paraId="15141190" w14:textId="77777777" w:rsidR="006A6C6E" w:rsidRDefault="006A6C6E" w:rsidP="00D77FCB">
            <w:pPr>
              <w:rPr>
                <w:rFonts w:eastAsia="Lucida Sans Unicode"/>
              </w:rPr>
            </w:pPr>
          </w:p>
          <w:p w14:paraId="3DF27371" w14:textId="77777777" w:rsidR="006A6C6E" w:rsidRDefault="00875CE7" w:rsidP="00D77FCB">
            <w:pPr>
              <w:rPr>
                <w:rFonts w:eastAsia="Lucida Sans Unicode"/>
              </w:rPr>
            </w:pPr>
            <w:r>
              <w:rPr>
                <w:rFonts w:eastAsia="Lucida Sans Unicode"/>
              </w:rPr>
              <w:t xml:space="preserve">  Title of Change: _____________________   CR Tracking Number: __________________ </w:t>
            </w:r>
          </w:p>
          <w:p w14:paraId="19437D63" w14:textId="77777777" w:rsidR="006A6C6E" w:rsidRDefault="006A6C6E" w:rsidP="00D77FCB">
            <w:pPr>
              <w:rPr>
                <w:rFonts w:eastAsia="Lucida Sans Unicode"/>
              </w:rPr>
            </w:pPr>
          </w:p>
          <w:p w14:paraId="4D2DEF71" w14:textId="77777777" w:rsidR="006A6C6E" w:rsidRDefault="00875CE7" w:rsidP="00D77FCB">
            <w:pPr>
              <w:rPr>
                <w:rFonts w:eastAsia="Lucida Sans Unicode"/>
              </w:rPr>
            </w:pPr>
            <w:r>
              <w:rPr>
                <w:rFonts w:eastAsia="Lucida Sans Unicode"/>
              </w:rPr>
              <w:t xml:space="preserve">  Description of Change (From CR Form): </w:t>
            </w:r>
          </w:p>
          <w:p w14:paraId="7647AFE5" w14:textId="77777777" w:rsidR="006A6C6E" w:rsidRDefault="00875CE7" w:rsidP="00D77FCB">
            <w:pPr>
              <w:rPr>
                <w:rFonts w:eastAsia="Lucida Sans Unicode"/>
              </w:rPr>
            </w:pPr>
            <w:r>
              <w:rPr>
                <w:rFonts w:eastAsia="Lucida Sans Unicode"/>
              </w:rPr>
              <w:t xml:space="preserve">  </w:t>
            </w:r>
          </w:p>
          <w:p w14:paraId="3733C8F9" w14:textId="77777777" w:rsidR="006A6C6E" w:rsidRDefault="006A6C6E" w:rsidP="00D77FCB">
            <w:pPr>
              <w:rPr>
                <w:rFonts w:eastAsia="Lucida Sans Unicode"/>
              </w:rPr>
            </w:pPr>
          </w:p>
          <w:p w14:paraId="58B1B7C5" w14:textId="77777777" w:rsidR="006A6C6E" w:rsidRDefault="006A6C6E" w:rsidP="00D77FCB">
            <w:pPr>
              <w:rPr>
                <w:rFonts w:eastAsia="Lucida Sans Unicode"/>
              </w:rPr>
            </w:pPr>
          </w:p>
          <w:p w14:paraId="34E3ED10" w14:textId="77777777" w:rsidR="006A6C6E" w:rsidRDefault="006A6C6E" w:rsidP="00D77FCB">
            <w:pPr>
              <w:rPr>
                <w:rFonts w:eastAsia="Lucida Sans Unicode"/>
              </w:rPr>
            </w:pPr>
          </w:p>
          <w:p w14:paraId="270A5941" w14:textId="77777777" w:rsidR="006A6C6E" w:rsidRDefault="00875CE7" w:rsidP="00D77FCB">
            <w:pPr>
              <w:rPr>
                <w:rFonts w:eastAsia="Lucida Sans Unicode"/>
              </w:rPr>
            </w:pPr>
            <w:r>
              <w:rPr>
                <w:rFonts w:eastAsia="Lucida Sans Unicode"/>
              </w:rPr>
              <w:t xml:space="preserve">  Impact of the Change on System Security: </w:t>
            </w:r>
          </w:p>
          <w:p w14:paraId="530ECF4E" w14:textId="77777777" w:rsidR="006A6C6E" w:rsidRDefault="00875CE7" w:rsidP="00D77FCB">
            <w:pPr>
              <w:rPr>
                <w:rFonts w:eastAsia="Lucida Sans Unicode"/>
              </w:rPr>
            </w:pPr>
            <w:r>
              <w:rPr>
                <w:rFonts w:eastAsia="Lucida Sans Unicode"/>
              </w:rPr>
              <w:t xml:space="preserve">  </w:t>
            </w:r>
          </w:p>
          <w:p w14:paraId="7A33C21E" w14:textId="77777777" w:rsidR="006A6C6E" w:rsidRDefault="006A6C6E" w:rsidP="00D77FCB">
            <w:pPr>
              <w:rPr>
                <w:rFonts w:eastAsia="Lucida Sans Unicode"/>
              </w:rPr>
            </w:pPr>
          </w:p>
          <w:p w14:paraId="2EAAF07C" w14:textId="77777777" w:rsidR="006A6C6E" w:rsidRDefault="006A6C6E" w:rsidP="00D77FCB">
            <w:pPr>
              <w:rPr>
                <w:rFonts w:eastAsia="Lucida Sans Unicode"/>
              </w:rPr>
            </w:pPr>
          </w:p>
          <w:p w14:paraId="6ED89AFD" w14:textId="77777777" w:rsidR="006A6C6E" w:rsidRDefault="006A6C6E" w:rsidP="00D77FCB">
            <w:pPr>
              <w:rPr>
                <w:rFonts w:eastAsia="Lucida Sans Unicode"/>
              </w:rPr>
            </w:pPr>
          </w:p>
          <w:p w14:paraId="06BEC2DE" w14:textId="77777777" w:rsidR="006A6C6E" w:rsidRDefault="00875CE7" w:rsidP="00D77FCB">
            <w:pPr>
              <w:rPr>
                <w:rFonts w:eastAsia="Lucida Sans Unicode"/>
              </w:rPr>
            </w:pPr>
            <w:r>
              <w:rPr>
                <w:rFonts w:eastAsia="Lucida Sans Unicode"/>
              </w:rPr>
              <w:t xml:space="preserve">  Sites Affected: </w:t>
            </w:r>
          </w:p>
          <w:p w14:paraId="5F4661F0" w14:textId="77777777" w:rsidR="006A6C6E" w:rsidRDefault="006A6C6E" w:rsidP="00D77FCB">
            <w:pPr>
              <w:rPr>
                <w:rFonts w:eastAsia="Lucida Sans Unicode"/>
              </w:rPr>
            </w:pPr>
          </w:p>
          <w:p w14:paraId="2A28233C" w14:textId="77777777" w:rsidR="006A6C6E" w:rsidRDefault="006A6C6E" w:rsidP="00D77FCB">
            <w:pPr>
              <w:rPr>
                <w:rFonts w:eastAsia="Lucida Sans Unicode"/>
              </w:rPr>
            </w:pPr>
          </w:p>
          <w:p w14:paraId="60DC6F9D" w14:textId="77777777" w:rsidR="006A6C6E" w:rsidRDefault="006A6C6E" w:rsidP="00D77FCB">
            <w:pPr>
              <w:rPr>
                <w:rFonts w:eastAsia="Lucida Sans Unicode"/>
              </w:rPr>
            </w:pPr>
          </w:p>
          <w:p w14:paraId="03B2CA6E" w14:textId="77777777" w:rsidR="006A6C6E" w:rsidRDefault="006A6C6E" w:rsidP="00D77FCB">
            <w:pPr>
              <w:rPr>
                <w:rFonts w:eastAsia="Lucida Sans Unicode"/>
              </w:rPr>
            </w:pPr>
          </w:p>
          <w:p w14:paraId="7D0CA31E" w14:textId="77777777" w:rsidR="006A6C6E" w:rsidRDefault="00875CE7" w:rsidP="00D77FCB">
            <w:pPr>
              <w:rPr>
                <w:rFonts w:eastAsia="Lucida Sans Unicode"/>
              </w:rPr>
            </w:pPr>
            <w:r>
              <w:rPr>
                <w:rFonts w:eastAsia="Lucida Sans Unicode"/>
              </w:rPr>
              <w:t xml:space="preserve">  Will any security measures need to be suspended during the actual implementation time? </w:t>
            </w:r>
          </w:p>
          <w:p w14:paraId="68DAA8D6" w14:textId="77777777" w:rsidR="006A6C6E" w:rsidRDefault="00875CE7" w:rsidP="00D77FCB">
            <w:pPr>
              <w:rPr>
                <w:rFonts w:eastAsia="Lucida Sans Unicode"/>
              </w:rPr>
            </w:pPr>
            <w:r>
              <w:rPr>
                <w:rFonts w:eastAsia="Lucida Sans Unicode"/>
              </w:rPr>
              <w:t xml:space="preserve">  [ </w:t>
            </w:r>
            <w:proofErr w:type="gramStart"/>
            <w:r>
              <w:rPr>
                <w:rFonts w:eastAsia="Lucida Sans Unicode"/>
              </w:rPr>
              <w:t xml:space="preserve">  ]</w:t>
            </w:r>
            <w:proofErr w:type="gramEnd"/>
            <w:r>
              <w:rPr>
                <w:rFonts w:eastAsia="Lucida Sans Unicode"/>
              </w:rPr>
              <w:t xml:space="preserve"> Yes           [   ] No </w:t>
            </w:r>
          </w:p>
          <w:p w14:paraId="278C0C29" w14:textId="77777777" w:rsidR="006A6C6E" w:rsidRDefault="006A6C6E" w:rsidP="00D77FCB">
            <w:pPr>
              <w:rPr>
                <w:rFonts w:eastAsia="Lucida Sans Unicode"/>
              </w:rPr>
            </w:pPr>
          </w:p>
          <w:p w14:paraId="42BB4262" w14:textId="77777777" w:rsidR="006A6C6E" w:rsidRDefault="006A6C6E" w:rsidP="00D77FCB">
            <w:pPr>
              <w:rPr>
                <w:rFonts w:eastAsia="Lucida Sans Unicode"/>
              </w:rPr>
            </w:pPr>
          </w:p>
          <w:p w14:paraId="24EE7A00" w14:textId="77777777" w:rsidR="006A6C6E" w:rsidRDefault="006A6C6E" w:rsidP="00D77FCB">
            <w:pPr>
              <w:rPr>
                <w:rFonts w:eastAsia="Lucida Sans Unicode"/>
              </w:rPr>
            </w:pPr>
          </w:p>
          <w:p w14:paraId="6BCB2804" w14:textId="77777777" w:rsidR="006A6C6E" w:rsidRDefault="006A6C6E" w:rsidP="00D77FCB">
            <w:pPr>
              <w:rPr>
                <w:rFonts w:eastAsia="Lucida Sans Unicode"/>
              </w:rPr>
            </w:pPr>
          </w:p>
          <w:p w14:paraId="6BCB0F5F" w14:textId="77777777" w:rsidR="006A6C6E" w:rsidRDefault="00875CE7" w:rsidP="00D77FCB">
            <w:pPr>
              <w:rPr>
                <w:rFonts w:eastAsia="Lucida Sans Unicode"/>
              </w:rPr>
            </w:pPr>
            <w:r>
              <w:rPr>
                <w:rFonts w:eastAsia="Lucida Sans Unicode"/>
              </w:rPr>
              <w:t xml:space="preserve">  If yes, please explain below. </w:t>
            </w:r>
          </w:p>
          <w:p w14:paraId="68199B55" w14:textId="77777777" w:rsidR="006A6C6E" w:rsidRDefault="00875CE7" w:rsidP="00D77FCB">
            <w:pPr>
              <w:rPr>
                <w:rFonts w:eastAsia="Lucida Sans Unicode"/>
              </w:rPr>
            </w:pPr>
            <w:r>
              <w:rPr>
                <w:rFonts w:eastAsia="Lucida Sans Unicode"/>
              </w:rPr>
              <w:t xml:space="preserve">  </w:t>
            </w:r>
          </w:p>
          <w:p w14:paraId="3968F468" w14:textId="77777777" w:rsidR="006A6C6E" w:rsidRDefault="006A6C6E" w:rsidP="00D77FCB">
            <w:pPr>
              <w:rPr>
                <w:rFonts w:eastAsia="Lucida Sans Unicode"/>
              </w:rPr>
            </w:pPr>
          </w:p>
          <w:p w14:paraId="0A74FC2C" w14:textId="77777777" w:rsidR="006A6C6E" w:rsidRDefault="006A6C6E" w:rsidP="00D77FCB">
            <w:pPr>
              <w:rPr>
                <w:rFonts w:eastAsia="Lucida Sans Unicode"/>
              </w:rPr>
            </w:pPr>
          </w:p>
          <w:p w14:paraId="44FAD4EA" w14:textId="77777777" w:rsidR="006A6C6E" w:rsidRDefault="006A6C6E" w:rsidP="00D77FCB">
            <w:pPr>
              <w:rPr>
                <w:rFonts w:eastAsia="Lucida Sans Unicode"/>
              </w:rPr>
            </w:pPr>
          </w:p>
        </w:tc>
      </w:tr>
    </w:tbl>
    <w:p w14:paraId="1989C63E" w14:textId="77777777" w:rsidR="006A6C6E" w:rsidRPr="00E056D7" w:rsidRDefault="00875CE7" w:rsidP="00D77FCB">
      <w:pPr>
        <w:pStyle w:val="Subtitle"/>
      </w:pPr>
      <w:r w:rsidRPr="00E056D7">
        <w:lastRenderedPageBreak/>
        <w:t>Figure 2. Sample Security Impact Assessment Form Template</w:t>
      </w:r>
    </w:p>
    <w:p w14:paraId="5586FA03" w14:textId="77777777" w:rsidR="006A6C6E" w:rsidRDefault="006A6C6E" w:rsidP="00D77FCB"/>
    <w:p w14:paraId="3632157D" w14:textId="77777777" w:rsidR="006A6C6E" w:rsidRDefault="006A6C6E" w:rsidP="00D77FCB"/>
    <w:p w14:paraId="3A6F326E" w14:textId="77777777" w:rsidR="006A6C6E" w:rsidRDefault="006A6C6E" w:rsidP="00D77FCB">
      <w:pPr>
        <w:sectPr w:rsidR="006A6C6E">
          <w:headerReference w:type="default" r:id="rId19"/>
          <w:footerReference w:type="default" r:id="rId20"/>
          <w:headerReference w:type="first" r:id="rId21"/>
          <w:footerReference w:type="first" r:id="rId22"/>
          <w:footnotePr>
            <w:pos w:val="beneathText"/>
          </w:footnotePr>
          <w:pgSz w:w="12240" w:h="15840"/>
          <w:pgMar w:top="1440" w:right="1440" w:bottom="1440" w:left="1440" w:header="720" w:footer="720" w:gutter="0"/>
          <w:cols w:space="720"/>
          <w:docGrid w:linePitch="360"/>
        </w:sectPr>
      </w:pPr>
    </w:p>
    <w:p w14:paraId="56EE6D84" w14:textId="77777777" w:rsidR="006A6C6E" w:rsidRDefault="00875CE7" w:rsidP="00D77FCB">
      <w:r>
        <w:lastRenderedPageBreak/>
        <w:t>CHANGE REQUEST LOG</w:t>
      </w:r>
    </w:p>
    <w:p w14:paraId="13EC4CB4" w14:textId="77777777" w:rsidR="006A6C6E" w:rsidRDefault="006A6C6E" w:rsidP="00D77FCB"/>
    <w:tbl>
      <w:tblPr>
        <w:tblW w:w="0" w:type="auto"/>
        <w:jc w:val="center"/>
        <w:tblLayout w:type="fixed"/>
        <w:tblCellMar>
          <w:left w:w="0" w:type="dxa"/>
          <w:right w:w="0" w:type="dxa"/>
        </w:tblCellMar>
        <w:tblLook w:val="0000" w:firstRow="0" w:lastRow="0" w:firstColumn="0" w:lastColumn="0" w:noHBand="0" w:noVBand="0"/>
      </w:tblPr>
      <w:tblGrid>
        <w:gridCol w:w="1061"/>
        <w:gridCol w:w="1062"/>
        <w:gridCol w:w="1062"/>
        <w:gridCol w:w="1062"/>
        <w:gridCol w:w="1062"/>
        <w:gridCol w:w="1062"/>
        <w:gridCol w:w="1274"/>
        <w:gridCol w:w="1062"/>
        <w:gridCol w:w="1062"/>
        <w:gridCol w:w="1062"/>
        <w:gridCol w:w="1062"/>
        <w:gridCol w:w="1107"/>
      </w:tblGrid>
      <w:tr w:rsidR="006A6C6E" w14:paraId="29E87121" w14:textId="77777777" w:rsidTr="006A6C6E">
        <w:trPr>
          <w:jc w:val="center"/>
        </w:trPr>
        <w:tc>
          <w:tcPr>
            <w:tcW w:w="13000" w:type="dxa"/>
            <w:gridSpan w:val="12"/>
            <w:tcBorders>
              <w:top w:val="single" w:sz="1" w:space="0" w:color="000000"/>
              <w:left w:val="single" w:sz="1" w:space="0" w:color="000000"/>
              <w:bottom w:val="single" w:sz="1" w:space="0" w:color="000000"/>
              <w:right w:val="single" w:sz="1" w:space="0" w:color="000000"/>
            </w:tcBorders>
          </w:tcPr>
          <w:p w14:paraId="6B475082" w14:textId="77777777" w:rsidR="006A6C6E" w:rsidRDefault="00875CE7" w:rsidP="00D77FCB">
            <w:pPr>
              <w:rPr>
                <w:rFonts w:eastAsia="Lucida Sans Unicode"/>
              </w:rPr>
            </w:pPr>
            <w:r>
              <w:rPr>
                <w:rFonts w:eastAsia="Lucida Sans Unicode"/>
              </w:rPr>
              <w:t xml:space="preserve">CHANGE REQUEST LOG </w:t>
            </w:r>
          </w:p>
        </w:tc>
      </w:tr>
      <w:tr w:rsidR="006A6C6E" w14:paraId="45801AFC" w14:textId="77777777" w:rsidTr="006A6C6E">
        <w:trPr>
          <w:jc w:val="center"/>
        </w:trPr>
        <w:tc>
          <w:tcPr>
            <w:tcW w:w="4247" w:type="dxa"/>
            <w:gridSpan w:val="4"/>
            <w:tcBorders>
              <w:top w:val="single" w:sz="1" w:space="0" w:color="000000"/>
              <w:left w:val="single" w:sz="1" w:space="0" w:color="000000"/>
              <w:bottom w:val="single" w:sz="1" w:space="0" w:color="000000"/>
            </w:tcBorders>
          </w:tcPr>
          <w:p w14:paraId="5548DA06" w14:textId="77777777" w:rsidR="006A6C6E" w:rsidRDefault="006A6C6E" w:rsidP="00D77FCB">
            <w:pPr>
              <w:rPr>
                <w:rFonts w:eastAsia="Lucida Sans Unicode"/>
              </w:rPr>
            </w:pPr>
          </w:p>
        </w:tc>
        <w:tc>
          <w:tcPr>
            <w:tcW w:w="2124" w:type="dxa"/>
            <w:gridSpan w:val="2"/>
            <w:tcBorders>
              <w:top w:val="single" w:sz="1" w:space="0" w:color="000000"/>
              <w:left w:val="single" w:sz="1" w:space="0" w:color="000000"/>
              <w:bottom w:val="single" w:sz="1" w:space="0" w:color="000000"/>
            </w:tcBorders>
          </w:tcPr>
          <w:p w14:paraId="66E10C9E" w14:textId="77777777" w:rsidR="006A6C6E" w:rsidRDefault="00875CE7" w:rsidP="00D77FCB">
            <w:pPr>
              <w:rPr>
                <w:rFonts w:eastAsia="Lucida Sans Unicode"/>
              </w:rPr>
            </w:pPr>
            <w:r>
              <w:rPr>
                <w:rFonts w:eastAsia="Lucida Sans Unicode"/>
              </w:rPr>
              <w:t>Approval</w:t>
            </w:r>
          </w:p>
        </w:tc>
        <w:tc>
          <w:tcPr>
            <w:tcW w:w="6629" w:type="dxa"/>
            <w:gridSpan w:val="6"/>
            <w:tcBorders>
              <w:top w:val="single" w:sz="1" w:space="0" w:color="000000"/>
              <w:left w:val="single" w:sz="1" w:space="0" w:color="000000"/>
              <w:bottom w:val="single" w:sz="1" w:space="0" w:color="000000"/>
              <w:right w:val="single" w:sz="1" w:space="0" w:color="000000"/>
            </w:tcBorders>
          </w:tcPr>
          <w:p w14:paraId="62ADED93" w14:textId="77777777" w:rsidR="006A6C6E" w:rsidRDefault="00875CE7" w:rsidP="00D77FCB">
            <w:pPr>
              <w:rPr>
                <w:rFonts w:eastAsia="Lucida Sans Unicode"/>
              </w:rPr>
            </w:pPr>
            <w:r>
              <w:rPr>
                <w:rFonts w:eastAsia="Lucida Sans Unicode"/>
              </w:rPr>
              <w:t>Status</w:t>
            </w:r>
          </w:p>
        </w:tc>
      </w:tr>
      <w:tr w:rsidR="006A6C6E" w14:paraId="4AA5D36F" w14:textId="77777777" w:rsidTr="006A6C6E">
        <w:trPr>
          <w:jc w:val="center"/>
        </w:trPr>
        <w:tc>
          <w:tcPr>
            <w:tcW w:w="1061" w:type="dxa"/>
            <w:tcBorders>
              <w:top w:val="single" w:sz="1" w:space="0" w:color="000000"/>
              <w:left w:val="single" w:sz="1" w:space="0" w:color="000000"/>
              <w:bottom w:val="single" w:sz="1" w:space="0" w:color="000000"/>
            </w:tcBorders>
          </w:tcPr>
          <w:p w14:paraId="5E9815AE" w14:textId="77777777" w:rsidR="006A6C6E" w:rsidRDefault="00875CE7" w:rsidP="00D77FCB">
            <w:pPr>
              <w:rPr>
                <w:rFonts w:eastAsia="Lucida Sans Unicode"/>
              </w:rPr>
            </w:pPr>
            <w:r>
              <w:rPr>
                <w:rFonts w:eastAsia="Lucida Sans Unicode"/>
              </w:rPr>
              <w:t>Request #</w:t>
            </w:r>
          </w:p>
        </w:tc>
        <w:tc>
          <w:tcPr>
            <w:tcW w:w="1062" w:type="dxa"/>
            <w:tcBorders>
              <w:top w:val="single" w:sz="1" w:space="0" w:color="000000"/>
              <w:left w:val="single" w:sz="1" w:space="0" w:color="000000"/>
              <w:bottom w:val="single" w:sz="1" w:space="0" w:color="000000"/>
            </w:tcBorders>
          </w:tcPr>
          <w:p w14:paraId="0B848FC7" w14:textId="77777777" w:rsidR="006A6C6E" w:rsidRDefault="00875CE7" w:rsidP="00D77FCB">
            <w:pPr>
              <w:rPr>
                <w:rFonts w:eastAsia="Lucida Sans Unicode"/>
              </w:rPr>
            </w:pPr>
            <w:proofErr w:type="spellStart"/>
            <w:r>
              <w:rPr>
                <w:rFonts w:eastAsia="Lucida Sans Unicode"/>
              </w:rPr>
              <w:t>Reqmnt</w:t>
            </w:r>
            <w:proofErr w:type="spellEnd"/>
            <w:r>
              <w:rPr>
                <w:rFonts w:eastAsia="Lucida Sans Unicode"/>
              </w:rPr>
              <w:t xml:space="preserve"> #</w:t>
            </w:r>
          </w:p>
        </w:tc>
        <w:tc>
          <w:tcPr>
            <w:tcW w:w="1062" w:type="dxa"/>
            <w:tcBorders>
              <w:top w:val="single" w:sz="1" w:space="0" w:color="000000"/>
              <w:left w:val="single" w:sz="1" w:space="0" w:color="000000"/>
              <w:bottom w:val="single" w:sz="1" w:space="0" w:color="000000"/>
            </w:tcBorders>
          </w:tcPr>
          <w:p w14:paraId="778C776B" w14:textId="77777777" w:rsidR="006A6C6E" w:rsidRDefault="00875CE7" w:rsidP="00D77FCB">
            <w:pPr>
              <w:rPr>
                <w:rFonts w:eastAsia="Lucida Sans Unicode"/>
              </w:rPr>
            </w:pPr>
            <w:r>
              <w:rPr>
                <w:rFonts w:eastAsia="Lucida Sans Unicode"/>
              </w:rPr>
              <w:t>Date Submitted</w:t>
            </w:r>
          </w:p>
        </w:tc>
        <w:tc>
          <w:tcPr>
            <w:tcW w:w="1062" w:type="dxa"/>
            <w:tcBorders>
              <w:top w:val="single" w:sz="1" w:space="0" w:color="000000"/>
              <w:left w:val="single" w:sz="1" w:space="0" w:color="000000"/>
              <w:bottom w:val="single" w:sz="1" w:space="0" w:color="000000"/>
            </w:tcBorders>
          </w:tcPr>
          <w:p w14:paraId="62CE3190" w14:textId="77777777" w:rsidR="006A6C6E" w:rsidRDefault="00875CE7" w:rsidP="00D77FCB">
            <w:pPr>
              <w:rPr>
                <w:rFonts w:eastAsia="Lucida Sans Unicode"/>
              </w:rPr>
            </w:pPr>
            <w:r>
              <w:rPr>
                <w:rFonts w:eastAsia="Lucida Sans Unicode"/>
              </w:rPr>
              <w:t xml:space="preserve">Priority (E, MA, MI, </w:t>
            </w:r>
            <w:proofErr w:type="gramStart"/>
            <w:r>
              <w:rPr>
                <w:rFonts w:eastAsia="Lucida Sans Unicode"/>
              </w:rPr>
              <w:t>OPT)*</w:t>
            </w:r>
            <w:proofErr w:type="gramEnd"/>
          </w:p>
        </w:tc>
        <w:tc>
          <w:tcPr>
            <w:tcW w:w="1062" w:type="dxa"/>
            <w:tcBorders>
              <w:top w:val="single" w:sz="1" w:space="0" w:color="000000"/>
              <w:left w:val="single" w:sz="1" w:space="0" w:color="000000"/>
              <w:bottom w:val="single" w:sz="1" w:space="0" w:color="000000"/>
            </w:tcBorders>
          </w:tcPr>
          <w:p w14:paraId="1B505E85" w14:textId="77777777" w:rsidR="006A6C6E" w:rsidRDefault="00875CE7" w:rsidP="00D77FCB">
            <w:pPr>
              <w:rPr>
                <w:rFonts w:eastAsia="Lucida Sans Unicode"/>
              </w:rPr>
            </w:pPr>
            <w:r>
              <w:rPr>
                <w:rFonts w:eastAsia="Lucida Sans Unicode"/>
              </w:rPr>
              <w:t>Change Approved</w:t>
            </w:r>
          </w:p>
        </w:tc>
        <w:tc>
          <w:tcPr>
            <w:tcW w:w="1062" w:type="dxa"/>
            <w:tcBorders>
              <w:top w:val="single" w:sz="1" w:space="0" w:color="000000"/>
              <w:left w:val="single" w:sz="1" w:space="0" w:color="000000"/>
              <w:bottom w:val="single" w:sz="1" w:space="0" w:color="000000"/>
            </w:tcBorders>
          </w:tcPr>
          <w:p w14:paraId="7546DBCC" w14:textId="77777777" w:rsidR="006A6C6E" w:rsidRDefault="00875CE7" w:rsidP="00D77FCB">
            <w:pPr>
              <w:rPr>
                <w:rFonts w:eastAsia="Lucida Sans Unicode"/>
              </w:rPr>
            </w:pPr>
            <w:r>
              <w:rPr>
                <w:rFonts w:eastAsia="Lucida Sans Unicode"/>
              </w:rPr>
              <w:t>Change Not Approved</w:t>
            </w:r>
          </w:p>
        </w:tc>
        <w:tc>
          <w:tcPr>
            <w:tcW w:w="1274" w:type="dxa"/>
            <w:tcBorders>
              <w:top w:val="single" w:sz="1" w:space="0" w:color="000000"/>
              <w:left w:val="single" w:sz="1" w:space="0" w:color="000000"/>
              <w:bottom w:val="single" w:sz="1" w:space="0" w:color="000000"/>
            </w:tcBorders>
          </w:tcPr>
          <w:p w14:paraId="3A6B05E3" w14:textId="77777777" w:rsidR="006A6C6E" w:rsidRDefault="00875CE7" w:rsidP="00D77FCB">
            <w:pPr>
              <w:rPr>
                <w:rFonts w:eastAsia="Lucida Sans Unicode"/>
              </w:rPr>
            </w:pPr>
            <w:r>
              <w:rPr>
                <w:rFonts w:eastAsia="Lucida Sans Unicode"/>
              </w:rPr>
              <w:t>Hold (Future Enhancement)</w:t>
            </w:r>
          </w:p>
        </w:tc>
        <w:tc>
          <w:tcPr>
            <w:tcW w:w="1062" w:type="dxa"/>
            <w:tcBorders>
              <w:top w:val="single" w:sz="1" w:space="0" w:color="000000"/>
              <w:left w:val="single" w:sz="1" w:space="0" w:color="000000"/>
              <w:bottom w:val="single" w:sz="1" w:space="0" w:color="000000"/>
            </w:tcBorders>
          </w:tcPr>
          <w:p w14:paraId="36CDBB25" w14:textId="77777777" w:rsidR="006A6C6E" w:rsidRDefault="00875CE7" w:rsidP="00D77FCB">
            <w:pPr>
              <w:rPr>
                <w:rFonts w:eastAsia="Lucida Sans Unicode"/>
              </w:rPr>
            </w:pPr>
            <w:r>
              <w:rPr>
                <w:rFonts w:eastAsia="Lucida Sans Unicode"/>
              </w:rPr>
              <w:t>Technical Evaluation Phase</w:t>
            </w:r>
          </w:p>
        </w:tc>
        <w:tc>
          <w:tcPr>
            <w:tcW w:w="1062" w:type="dxa"/>
            <w:tcBorders>
              <w:top w:val="single" w:sz="1" w:space="0" w:color="000000"/>
              <w:left w:val="single" w:sz="1" w:space="0" w:color="000000"/>
              <w:bottom w:val="single" w:sz="1" w:space="0" w:color="000000"/>
            </w:tcBorders>
          </w:tcPr>
          <w:p w14:paraId="0D914094" w14:textId="77777777" w:rsidR="006A6C6E" w:rsidRDefault="00875CE7" w:rsidP="00D77FCB">
            <w:pPr>
              <w:rPr>
                <w:rFonts w:eastAsia="Lucida Sans Unicode"/>
              </w:rPr>
            </w:pPr>
            <w:r>
              <w:rPr>
                <w:rFonts w:eastAsia="Lucida Sans Unicode"/>
              </w:rPr>
              <w:t xml:space="preserve">Change </w:t>
            </w:r>
            <w:proofErr w:type="gramStart"/>
            <w:r>
              <w:rPr>
                <w:rFonts w:eastAsia="Lucida Sans Unicode"/>
              </w:rPr>
              <w:t>In</w:t>
            </w:r>
            <w:proofErr w:type="gramEnd"/>
            <w:r>
              <w:rPr>
                <w:rFonts w:eastAsia="Lucida Sans Unicode"/>
              </w:rPr>
              <w:t xml:space="preserve"> Progress</w:t>
            </w:r>
          </w:p>
        </w:tc>
        <w:tc>
          <w:tcPr>
            <w:tcW w:w="1062" w:type="dxa"/>
            <w:tcBorders>
              <w:top w:val="single" w:sz="1" w:space="0" w:color="000000"/>
              <w:left w:val="single" w:sz="1" w:space="0" w:color="000000"/>
              <w:bottom w:val="single" w:sz="1" w:space="0" w:color="000000"/>
            </w:tcBorders>
          </w:tcPr>
          <w:p w14:paraId="186721D8" w14:textId="77777777" w:rsidR="006A6C6E" w:rsidRDefault="00875CE7" w:rsidP="00D77FCB">
            <w:pPr>
              <w:rPr>
                <w:rFonts w:eastAsia="Lucida Sans Unicode"/>
              </w:rPr>
            </w:pPr>
            <w:r>
              <w:rPr>
                <w:rFonts w:eastAsia="Lucida Sans Unicode"/>
              </w:rPr>
              <w:t>Canceled</w:t>
            </w:r>
          </w:p>
        </w:tc>
        <w:tc>
          <w:tcPr>
            <w:tcW w:w="1062" w:type="dxa"/>
            <w:tcBorders>
              <w:top w:val="single" w:sz="1" w:space="0" w:color="000000"/>
              <w:left w:val="single" w:sz="1" w:space="0" w:color="000000"/>
              <w:bottom w:val="single" w:sz="1" w:space="0" w:color="000000"/>
            </w:tcBorders>
          </w:tcPr>
          <w:p w14:paraId="478A1829" w14:textId="77777777" w:rsidR="006A6C6E" w:rsidRDefault="00875CE7" w:rsidP="00D77FCB">
            <w:pPr>
              <w:rPr>
                <w:rFonts w:eastAsia="Lucida Sans Unicode"/>
              </w:rPr>
            </w:pPr>
            <w:r>
              <w:rPr>
                <w:rFonts w:eastAsia="Lucida Sans Unicode"/>
              </w:rPr>
              <w:t>Target Date</w:t>
            </w:r>
          </w:p>
        </w:tc>
        <w:tc>
          <w:tcPr>
            <w:tcW w:w="1107" w:type="dxa"/>
            <w:tcBorders>
              <w:top w:val="single" w:sz="1" w:space="0" w:color="000000"/>
              <w:left w:val="single" w:sz="1" w:space="0" w:color="000000"/>
              <w:bottom w:val="single" w:sz="1" w:space="0" w:color="000000"/>
              <w:right w:val="single" w:sz="1" w:space="0" w:color="000000"/>
            </w:tcBorders>
          </w:tcPr>
          <w:p w14:paraId="17CDBBAE" w14:textId="77777777" w:rsidR="006A6C6E" w:rsidRDefault="00875CE7" w:rsidP="00D77FCB">
            <w:pPr>
              <w:rPr>
                <w:rFonts w:eastAsia="Lucida Sans Unicode"/>
              </w:rPr>
            </w:pPr>
            <w:r>
              <w:rPr>
                <w:rFonts w:eastAsia="Lucida Sans Unicode"/>
              </w:rPr>
              <w:t>Date Complete</w:t>
            </w:r>
          </w:p>
        </w:tc>
      </w:tr>
      <w:tr w:rsidR="006A6C6E" w14:paraId="5260502A" w14:textId="77777777" w:rsidTr="006A6C6E">
        <w:trPr>
          <w:jc w:val="center"/>
        </w:trPr>
        <w:tc>
          <w:tcPr>
            <w:tcW w:w="1061" w:type="dxa"/>
            <w:tcBorders>
              <w:left w:val="single" w:sz="1" w:space="0" w:color="000000"/>
              <w:bottom w:val="single" w:sz="1" w:space="0" w:color="000000"/>
            </w:tcBorders>
          </w:tcPr>
          <w:p w14:paraId="56AD1F44" w14:textId="77777777" w:rsidR="006A6C6E" w:rsidRDefault="006A6C6E" w:rsidP="00D77FCB">
            <w:pPr>
              <w:rPr>
                <w:rFonts w:eastAsia="Lucida Sans Unicode"/>
              </w:rPr>
            </w:pPr>
          </w:p>
        </w:tc>
        <w:tc>
          <w:tcPr>
            <w:tcW w:w="1062" w:type="dxa"/>
            <w:tcBorders>
              <w:left w:val="single" w:sz="1" w:space="0" w:color="000000"/>
              <w:bottom w:val="single" w:sz="1" w:space="0" w:color="000000"/>
            </w:tcBorders>
          </w:tcPr>
          <w:p w14:paraId="4A955AA7" w14:textId="77777777" w:rsidR="006A6C6E" w:rsidRDefault="006A6C6E" w:rsidP="00D77FCB">
            <w:pPr>
              <w:rPr>
                <w:rFonts w:eastAsia="Lucida Sans Unicode"/>
              </w:rPr>
            </w:pPr>
          </w:p>
        </w:tc>
        <w:tc>
          <w:tcPr>
            <w:tcW w:w="1062" w:type="dxa"/>
            <w:tcBorders>
              <w:left w:val="single" w:sz="1" w:space="0" w:color="000000"/>
              <w:bottom w:val="single" w:sz="1" w:space="0" w:color="000000"/>
            </w:tcBorders>
          </w:tcPr>
          <w:p w14:paraId="5EC3A889" w14:textId="77777777" w:rsidR="006A6C6E" w:rsidRDefault="006A6C6E" w:rsidP="00D77FCB">
            <w:pPr>
              <w:rPr>
                <w:rFonts w:eastAsia="Lucida Sans Unicode"/>
              </w:rPr>
            </w:pPr>
          </w:p>
        </w:tc>
        <w:tc>
          <w:tcPr>
            <w:tcW w:w="1062" w:type="dxa"/>
            <w:tcBorders>
              <w:left w:val="single" w:sz="1" w:space="0" w:color="000000"/>
              <w:bottom w:val="single" w:sz="1" w:space="0" w:color="000000"/>
            </w:tcBorders>
          </w:tcPr>
          <w:p w14:paraId="132570E1" w14:textId="77777777" w:rsidR="006A6C6E" w:rsidRDefault="006A6C6E" w:rsidP="00D77FCB">
            <w:pPr>
              <w:rPr>
                <w:rFonts w:eastAsia="Lucida Sans Unicode"/>
              </w:rPr>
            </w:pPr>
          </w:p>
        </w:tc>
        <w:tc>
          <w:tcPr>
            <w:tcW w:w="1062" w:type="dxa"/>
            <w:tcBorders>
              <w:left w:val="single" w:sz="1" w:space="0" w:color="000000"/>
              <w:bottom w:val="single" w:sz="1" w:space="0" w:color="000000"/>
            </w:tcBorders>
          </w:tcPr>
          <w:p w14:paraId="1E682ACD" w14:textId="77777777" w:rsidR="006A6C6E" w:rsidRDefault="006A6C6E" w:rsidP="00D77FCB">
            <w:pPr>
              <w:rPr>
                <w:rFonts w:eastAsia="Lucida Sans Unicode"/>
              </w:rPr>
            </w:pPr>
          </w:p>
        </w:tc>
        <w:tc>
          <w:tcPr>
            <w:tcW w:w="1062" w:type="dxa"/>
            <w:tcBorders>
              <w:left w:val="single" w:sz="1" w:space="0" w:color="000000"/>
              <w:bottom w:val="single" w:sz="1" w:space="0" w:color="000000"/>
            </w:tcBorders>
          </w:tcPr>
          <w:p w14:paraId="1D3EC3C1" w14:textId="77777777" w:rsidR="006A6C6E" w:rsidRDefault="006A6C6E" w:rsidP="00D77FCB">
            <w:pPr>
              <w:rPr>
                <w:rFonts w:eastAsia="Lucida Sans Unicode"/>
              </w:rPr>
            </w:pPr>
          </w:p>
        </w:tc>
        <w:tc>
          <w:tcPr>
            <w:tcW w:w="1274" w:type="dxa"/>
            <w:tcBorders>
              <w:top w:val="single" w:sz="1" w:space="0" w:color="000000"/>
              <w:left w:val="single" w:sz="1" w:space="0" w:color="000000"/>
              <w:bottom w:val="single" w:sz="1" w:space="0" w:color="000000"/>
            </w:tcBorders>
          </w:tcPr>
          <w:p w14:paraId="0BE88F52" w14:textId="77777777" w:rsidR="006A6C6E" w:rsidRDefault="006A6C6E" w:rsidP="00D77FCB">
            <w:pPr>
              <w:rPr>
                <w:rFonts w:eastAsia="Lucida Sans Unicode"/>
              </w:rPr>
            </w:pPr>
          </w:p>
        </w:tc>
        <w:tc>
          <w:tcPr>
            <w:tcW w:w="1062" w:type="dxa"/>
            <w:tcBorders>
              <w:left w:val="single" w:sz="1" w:space="0" w:color="000000"/>
              <w:bottom w:val="single" w:sz="1" w:space="0" w:color="000000"/>
            </w:tcBorders>
          </w:tcPr>
          <w:p w14:paraId="73CEE5D9" w14:textId="77777777" w:rsidR="006A6C6E" w:rsidRDefault="006A6C6E" w:rsidP="00D77FCB">
            <w:pPr>
              <w:rPr>
                <w:rFonts w:eastAsia="Lucida Sans Unicode"/>
              </w:rPr>
            </w:pPr>
          </w:p>
        </w:tc>
        <w:tc>
          <w:tcPr>
            <w:tcW w:w="1062" w:type="dxa"/>
            <w:tcBorders>
              <w:left w:val="single" w:sz="1" w:space="0" w:color="000000"/>
              <w:bottom w:val="single" w:sz="1" w:space="0" w:color="000000"/>
            </w:tcBorders>
          </w:tcPr>
          <w:p w14:paraId="6354A459" w14:textId="77777777" w:rsidR="006A6C6E" w:rsidRDefault="006A6C6E" w:rsidP="00D77FCB">
            <w:pPr>
              <w:rPr>
                <w:rFonts w:eastAsia="Lucida Sans Unicode"/>
              </w:rPr>
            </w:pPr>
          </w:p>
        </w:tc>
        <w:tc>
          <w:tcPr>
            <w:tcW w:w="1062" w:type="dxa"/>
            <w:tcBorders>
              <w:left w:val="single" w:sz="1" w:space="0" w:color="000000"/>
              <w:bottom w:val="single" w:sz="1" w:space="0" w:color="000000"/>
            </w:tcBorders>
          </w:tcPr>
          <w:p w14:paraId="4131E78A" w14:textId="77777777" w:rsidR="006A6C6E" w:rsidRDefault="006A6C6E" w:rsidP="00D77FCB">
            <w:pPr>
              <w:rPr>
                <w:rFonts w:eastAsia="Lucida Sans Unicode"/>
              </w:rPr>
            </w:pPr>
          </w:p>
        </w:tc>
        <w:tc>
          <w:tcPr>
            <w:tcW w:w="1062" w:type="dxa"/>
            <w:tcBorders>
              <w:left w:val="single" w:sz="1" w:space="0" w:color="000000"/>
              <w:bottom w:val="single" w:sz="1" w:space="0" w:color="000000"/>
            </w:tcBorders>
          </w:tcPr>
          <w:p w14:paraId="328C609E" w14:textId="77777777" w:rsidR="006A6C6E" w:rsidRDefault="006A6C6E" w:rsidP="00D77FCB">
            <w:pPr>
              <w:rPr>
                <w:rFonts w:eastAsia="Lucida Sans Unicode"/>
              </w:rPr>
            </w:pPr>
          </w:p>
        </w:tc>
        <w:tc>
          <w:tcPr>
            <w:tcW w:w="1107" w:type="dxa"/>
            <w:tcBorders>
              <w:left w:val="single" w:sz="1" w:space="0" w:color="000000"/>
              <w:bottom w:val="single" w:sz="1" w:space="0" w:color="000000"/>
              <w:right w:val="single" w:sz="1" w:space="0" w:color="000000"/>
            </w:tcBorders>
          </w:tcPr>
          <w:p w14:paraId="4E634BD0" w14:textId="77777777" w:rsidR="006A6C6E" w:rsidRDefault="006A6C6E" w:rsidP="00D77FCB">
            <w:pPr>
              <w:rPr>
                <w:rFonts w:eastAsia="Lucida Sans Unicode"/>
              </w:rPr>
            </w:pPr>
          </w:p>
        </w:tc>
      </w:tr>
      <w:tr w:rsidR="006A6C6E" w14:paraId="0EA66224" w14:textId="77777777" w:rsidTr="006A6C6E">
        <w:trPr>
          <w:jc w:val="center"/>
        </w:trPr>
        <w:tc>
          <w:tcPr>
            <w:tcW w:w="1061" w:type="dxa"/>
            <w:tcBorders>
              <w:left w:val="single" w:sz="1" w:space="0" w:color="000000"/>
              <w:bottom w:val="single" w:sz="1" w:space="0" w:color="000000"/>
            </w:tcBorders>
          </w:tcPr>
          <w:p w14:paraId="53F040C9" w14:textId="77777777" w:rsidR="006A6C6E" w:rsidRDefault="006A6C6E" w:rsidP="00D77FCB">
            <w:pPr>
              <w:rPr>
                <w:rFonts w:eastAsia="Lucida Sans Unicode"/>
              </w:rPr>
            </w:pPr>
          </w:p>
        </w:tc>
        <w:tc>
          <w:tcPr>
            <w:tcW w:w="1062" w:type="dxa"/>
            <w:tcBorders>
              <w:left w:val="single" w:sz="1" w:space="0" w:color="000000"/>
              <w:bottom w:val="single" w:sz="1" w:space="0" w:color="000000"/>
            </w:tcBorders>
          </w:tcPr>
          <w:p w14:paraId="42F23D94" w14:textId="77777777" w:rsidR="006A6C6E" w:rsidRDefault="006A6C6E" w:rsidP="00D77FCB">
            <w:pPr>
              <w:rPr>
                <w:rFonts w:eastAsia="Lucida Sans Unicode"/>
              </w:rPr>
            </w:pPr>
          </w:p>
        </w:tc>
        <w:tc>
          <w:tcPr>
            <w:tcW w:w="1062" w:type="dxa"/>
            <w:tcBorders>
              <w:left w:val="single" w:sz="1" w:space="0" w:color="000000"/>
              <w:bottom w:val="single" w:sz="1" w:space="0" w:color="000000"/>
            </w:tcBorders>
          </w:tcPr>
          <w:p w14:paraId="62313972" w14:textId="77777777" w:rsidR="006A6C6E" w:rsidRDefault="006A6C6E" w:rsidP="00D77FCB">
            <w:pPr>
              <w:rPr>
                <w:rFonts w:eastAsia="Lucida Sans Unicode"/>
              </w:rPr>
            </w:pPr>
          </w:p>
        </w:tc>
        <w:tc>
          <w:tcPr>
            <w:tcW w:w="1062" w:type="dxa"/>
            <w:tcBorders>
              <w:left w:val="single" w:sz="1" w:space="0" w:color="000000"/>
              <w:bottom w:val="single" w:sz="1" w:space="0" w:color="000000"/>
            </w:tcBorders>
          </w:tcPr>
          <w:p w14:paraId="1575ACB9" w14:textId="77777777" w:rsidR="006A6C6E" w:rsidRDefault="006A6C6E" w:rsidP="00D77FCB">
            <w:pPr>
              <w:rPr>
                <w:rFonts w:eastAsia="Lucida Sans Unicode"/>
              </w:rPr>
            </w:pPr>
          </w:p>
        </w:tc>
        <w:tc>
          <w:tcPr>
            <w:tcW w:w="1062" w:type="dxa"/>
            <w:tcBorders>
              <w:left w:val="single" w:sz="1" w:space="0" w:color="000000"/>
              <w:bottom w:val="single" w:sz="1" w:space="0" w:color="000000"/>
            </w:tcBorders>
          </w:tcPr>
          <w:p w14:paraId="5E6FF4AB" w14:textId="77777777" w:rsidR="006A6C6E" w:rsidRDefault="006A6C6E" w:rsidP="00D77FCB">
            <w:pPr>
              <w:rPr>
                <w:rFonts w:eastAsia="Lucida Sans Unicode"/>
              </w:rPr>
            </w:pPr>
          </w:p>
        </w:tc>
        <w:tc>
          <w:tcPr>
            <w:tcW w:w="1062" w:type="dxa"/>
            <w:tcBorders>
              <w:left w:val="single" w:sz="1" w:space="0" w:color="000000"/>
              <w:bottom w:val="single" w:sz="1" w:space="0" w:color="000000"/>
            </w:tcBorders>
          </w:tcPr>
          <w:p w14:paraId="080A3E8F" w14:textId="77777777" w:rsidR="006A6C6E" w:rsidRDefault="006A6C6E" w:rsidP="00D77FCB">
            <w:pPr>
              <w:rPr>
                <w:rFonts w:eastAsia="Lucida Sans Unicode"/>
              </w:rPr>
            </w:pPr>
          </w:p>
        </w:tc>
        <w:tc>
          <w:tcPr>
            <w:tcW w:w="1274" w:type="dxa"/>
            <w:tcBorders>
              <w:top w:val="single" w:sz="1" w:space="0" w:color="000000"/>
              <w:left w:val="single" w:sz="1" w:space="0" w:color="000000"/>
              <w:bottom w:val="single" w:sz="1" w:space="0" w:color="000000"/>
            </w:tcBorders>
          </w:tcPr>
          <w:p w14:paraId="0C0E9FC9" w14:textId="77777777" w:rsidR="006A6C6E" w:rsidRDefault="006A6C6E" w:rsidP="00D77FCB">
            <w:pPr>
              <w:rPr>
                <w:rFonts w:eastAsia="Lucida Sans Unicode"/>
              </w:rPr>
            </w:pPr>
          </w:p>
        </w:tc>
        <w:tc>
          <w:tcPr>
            <w:tcW w:w="1062" w:type="dxa"/>
            <w:tcBorders>
              <w:left w:val="single" w:sz="1" w:space="0" w:color="000000"/>
              <w:bottom w:val="single" w:sz="1" w:space="0" w:color="000000"/>
            </w:tcBorders>
          </w:tcPr>
          <w:p w14:paraId="28149F76" w14:textId="77777777" w:rsidR="006A6C6E" w:rsidRDefault="006A6C6E" w:rsidP="00D77FCB">
            <w:pPr>
              <w:rPr>
                <w:rFonts w:eastAsia="Lucida Sans Unicode"/>
              </w:rPr>
            </w:pPr>
          </w:p>
        </w:tc>
        <w:tc>
          <w:tcPr>
            <w:tcW w:w="1062" w:type="dxa"/>
            <w:tcBorders>
              <w:left w:val="single" w:sz="1" w:space="0" w:color="000000"/>
              <w:bottom w:val="single" w:sz="1" w:space="0" w:color="000000"/>
            </w:tcBorders>
          </w:tcPr>
          <w:p w14:paraId="3A36499C" w14:textId="77777777" w:rsidR="006A6C6E" w:rsidRDefault="006A6C6E" w:rsidP="00D77FCB">
            <w:pPr>
              <w:rPr>
                <w:rFonts w:eastAsia="Lucida Sans Unicode"/>
              </w:rPr>
            </w:pPr>
          </w:p>
        </w:tc>
        <w:tc>
          <w:tcPr>
            <w:tcW w:w="1062" w:type="dxa"/>
            <w:tcBorders>
              <w:left w:val="single" w:sz="1" w:space="0" w:color="000000"/>
              <w:bottom w:val="single" w:sz="1" w:space="0" w:color="000000"/>
            </w:tcBorders>
          </w:tcPr>
          <w:p w14:paraId="4FB2B40C" w14:textId="77777777" w:rsidR="006A6C6E" w:rsidRDefault="006A6C6E" w:rsidP="00D77FCB">
            <w:pPr>
              <w:rPr>
                <w:rFonts w:eastAsia="Lucida Sans Unicode"/>
              </w:rPr>
            </w:pPr>
          </w:p>
        </w:tc>
        <w:tc>
          <w:tcPr>
            <w:tcW w:w="1062" w:type="dxa"/>
            <w:tcBorders>
              <w:left w:val="single" w:sz="1" w:space="0" w:color="000000"/>
              <w:bottom w:val="single" w:sz="1" w:space="0" w:color="000000"/>
            </w:tcBorders>
          </w:tcPr>
          <w:p w14:paraId="15B20A0D" w14:textId="77777777" w:rsidR="006A6C6E" w:rsidRDefault="006A6C6E" w:rsidP="00D77FCB">
            <w:pPr>
              <w:rPr>
                <w:rFonts w:eastAsia="Lucida Sans Unicode"/>
              </w:rPr>
            </w:pPr>
          </w:p>
        </w:tc>
        <w:tc>
          <w:tcPr>
            <w:tcW w:w="1107" w:type="dxa"/>
            <w:tcBorders>
              <w:left w:val="single" w:sz="1" w:space="0" w:color="000000"/>
              <w:bottom w:val="single" w:sz="1" w:space="0" w:color="000000"/>
              <w:right w:val="single" w:sz="1" w:space="0" w:color="000000"/>
            </w:tcBorders>
          </w:tcPr>
          <w:p w14:paraId="6A385875" w14:textId="77777777" w:rsidR="006A6C6E" w:rsidRDefault="006A6C6E" w:rsidP="00D77FCB">
            <w:pPr>
              <w:rPr>
                <w:rFonts w:eastAsia="Lucida Sans Unicode"/>
              </w:rPr>
            </w:pPr>
          </w:p>
        </w:tc>
      </w:tr>
      <w:tr w:rsidR="006A6C6E" w14:paraId="070199F9" w14:textId="77777777" w:rsidTr="006A6C6E">
        <w:trPr>
          <w:jc w:val="center"/>
        </w:trPr>
        <w:tc>
          <w:tcPr>
            <w:tcW w:w="1061" w:type="dxa"/>
            <w:tcBorders>
              <w:left w:val="single" w:sz="1" w:space="0" w:color="000000"/>
              <w:bottom w:val="single" w:sz="1" w:space="0" w:color="000000"/>
            </w:tcBorders>
          </w:tcPr>
          <w:p w14:paraId="200FA631" w14:textId="77777777" w:rsidR="006A6C6E" w:rsidRDefault="006A6C6E" w:rsidP="00D77FCB">
            <w:pPr>
              <w:rPr>
                <w:rFonts w:eastAsia="Lucida Sans Unicode"/>
              </w:rPr>
            </w:pPr>
          </w:p>
        </w:tc>
        <w:tc>
          <w:tcPr>
            <w:tcW w:w="1062" w:type="dxa"/>
            <w:tcBorders>
              <w:left w:val="single" w:sz="1" w:space="0" w:color="000000"/>
              <w:bottom w:val="single" w:sz="1" w:space="0" w:color="000000"/>
            </w:tcBorders>
          </w:tcPr>
          <w:p w14:paraId="13677899" w14:textId="77777777" w:rsidR="006A6C6E" w:rsidRDefault="006A6C6E" w:rsidP="00D77FCB">
            <w:pPr>
              <w:rPr>
                <w:rFonts w:eastAsia="Lucida Sans Unicode"/>
              </w:rPr>
            </w:pPr>
          </w:p>
        </w:tc>
        <w:tc>
          <w:tcPr>
            <w:tcW w:w="1062" w:type="dxa"/>
            <w:tcBorders>
              <w:left w:val="single" w:sz="1" w:space="0" w:color="000000"/>
              <w:bottom w:val="single" w:sz="1" w:space="0" w:color="000000"/>
            </w:tcBorders>
          </w:tcPr>
          <w:p w14:paraId="038A5469" w14:textId="77777777" w:rsidR="006A6C6E" w:rsidRDefault="006A6C6E" w:rsidP="00D77FCB">
            <w:pPr>
              <w:rPr>
                <w:rFonts w:eastAsia="Lucida Sans Unicode"/>
              </w:rPr>
            </w:pPr>
          </w:p>
        </w:tc>
        <w:tc>
          <w:tcPr>
            <w:tcW w:w="1062" w:type="dxa"/>
            <w:tcBorders>
              <w:left w:val="single" w:sz="1" w:space="0" w:color="000000"/>
              <w:bottom w:val="single" w:sz="1" w:space="0" w:color="000000"/>
            </w:tcBorders>
          </w:tcPr>
          <w:p w14:paraId="6CD4F6EA" w14:textId="77777777" w:rsidR="006A6C6E" w:rsidRDefault="006A6C6E" w:rsidP="00D77FCB">
            <w:pPr>
              <w:rPr>
                <w:rFonts w:eastAsia="Lucida Sans Unicode"/>
              </w:rPr>
            </w:pPr>
          </w:p>
        </w:tc>
        <w:tc>
          <w:tcPr>
            <w:tcW w:w="1062" w:type="dxa"/>
            <w:tcBorders>
              <w:left w:val="single" w:sz="1" w:space="0" w:color="000000"/>
              <w:bottom w:val="single" w:sz="1" w:space="0" w:color="000000"/>
            </w:tcBorders>
          </w:tcPr>
          <w:p w14:paraId="411166BE" w14:textId="77777777" w:rsidR="006A6C6E" w:rsidRDefault="006A6C6E" w:rsidP="00D77FCB">
            <w:pPr>
              <w:rPr>
                <w:rFonts w:eastAsia="Lucida Sans Unicode"/>
              </w:rPr>
            </w:pPr>
          </w:p>
        </w:tc>
        <w:tc>
          <w:tcPr>
            <w:tcW w:w="1062" w:type="dxa"/>
            <w:tcBorders>
              <w:left w:val="single" w:sz="1" w:space="0" w:color="000000"/>
              <w:bottom w:val="single" w:sz="1" w:space="0" w:color="000000"/>
            </w:tcBorders>
          </w:tcPr>
          <w:p w14:paraId="539F6B0D" w14:textId="77777777" w:rsidR="006A6C6E" w:rsidRDefault="006A6C6E" w:rsidP="00D77FCB">
            <w:pPr>
              <w:rPr>
                <w:rFonts w:eastAsia="Lucida Sans Unicode"/>
              </w:rPr>
            </w:pPr>
          </w:p>
        </w:tc>
        <w:tc>
          <w:tcPr>
            <w:tcW w:w="1274" w:type="dxa"/>
            <w:tcBorders>
              <w:top w:val="single" w:sz="1" w:space="0" w:color="000000"/>
              <w:left w:val="single" w:sz="1" w:space="0" w:color="000000"/>
              <w:bottom w:val="single" w:sz="1" w:space="0" w:color="000000"/>
            </w:tcBorders>
          </w:tcPr>
          <w:p w14:paraId="25DABE5F" w14:textId="77777777" w:rsidR="006A6C6E" w:rsidRDefault="006A6C6E" w:rsidP="00D77FCB">
            <w:pPr>
              <w:rPr>
                <w:rFonts w:eastAsia="Lucida Sans Unicode"/>
              </w:rPr>
            </w:pPr>
          </w:p>
        </w:tc>
        <w:tc>
          <w:tcPr>
            <w:tcW w:w="1062" w:type="dxa"/>
            <w:tcBorders>
              <w:left w:val="single" w:sz="1" w:space="0" w:color="000000"/>
              <w:bottom w:val="single" w:sz="1" w:space="0" w:color="000000"/>
            </w:tcBorders>
          </w:tcPr>
          <w:p w14:paraId="53C60486" w14:textId="77777777" w:rsidR="006A6C6E" w:rsidRDefault="006A6C6E" w:rsidP="00D77FCB">
            <w:pPr>
              <w:rPr>
                <w:rFonts w:eastAsia="Lucida Sans Unicode"/>
              </w:rPr>
            </w:pPr>
          </w:p>
        </w:tc>
        <w:tc>
          <w:tcPr>
            <w:tcW w:w="1062" w:type="dxa"/>
            <w:tcBorders>
              <w:left w:val="single" w:sz="1" w:space="0" w:color="000000"/>
              <w:bottom w:val="single" w:sz="1" w:space="0" w:color="000000"/>
            </w:tcBorders>
          </w:tcPr>
          <w:p w14:paraId="6EA8637E" w14:textId="77777777" w:rsidR="006A6C6E" w:rsidRDefault="006A6C6E" w:rsidP="00D77FCB">
            <w:pPr>
              <w:rPr>
                <w:rFonts w:eastAsia="Lucida Sans Unicode"/>
              </w:rPr>
            </w:pPr>
          </w:p>
        </w:tc>
        <w:tc>
          <w:tcPr>
            <w:tcW w:w="1062" w:type="dxa"/>
            <w:tcBorders>
              <w:left w:val="single" w:sz="1" w:space="0" w:color="000000"/>
              <w:bottom w:val="single" w:sz="1" w:space="0" w:color="000000"/>
            </w:tcBorders>
          </w:tcPr>
          <w:p w14:paraId="4CFDB84E" w14:textId="77777777" w:rsidR="006A6C6E" w:rsidRDefault="006A6C6E" w:rsidP="00D77FCB">
            <w:pPr>
              <w:rPr>
                <w:rFonts w:eastAsia="Lucida Sans Unicode"/>
              </w:rPr>
            </w:pPr>
          </w:p>
        </w:tc>
        <w:tc>
          <w:tcPr>
            <w:tcW w:w="1062" w:type="dxa"/>
            <w:tcBorders>
              <w:left w:val="single" w:sz="1" w:space="0" w:color="000000"/>
              <w:bottom w:val="single" w:sz="1" w:space="0" w:color="000000"/>
            </w:tcBorders>
          </w:tcPr>
          <w:p w14:paraId="3C9478F4" w14:textId="77777777" w:rsidR="006A6C6E" w:rsidRDefault="006A6C6E" w:rsidP="00D77FCB">
            <w:pPr>
              <w:rPr>
                <w:rFonts w:eastAsia="Lucida Sans Unicode"/>
              </w:rPr>
            </w:pPr>
          </w:p>
        </w:tc>
        <w:tc>
          <w:tcPr>
            <w:tcW w:w="1107" w:type="dxa"/>
            <w:tcBorders>
              <w:left w:val="single" w:sz="1" w:space="0" w:color="000000"/>
              <w:bottom w:val="single" w:sz="1" w:space="0" w:color="000000"/>
              <w:right w:val="single" w:sz="1" w:space="0" w:color="000000"/>
            </w:tcBorders>
          </w:tcPr>
          <w:p w14:paraId="26F102B5" w14:textId="77777777" w:rsidR="006A6C6E" w:rsidRDefault="006A6C6E" w:rsidP="00D77FCB">
            <w:pPr>
              <w:rPr>
                <w:rFonts w:eastAsia="Lucida Sans Unicode"/>
              </w:rPr>
            </w:pPr>
          </w:p>
        </w:tc>
      </w:tr>
      <w:tr w:rsidR="006A6C6E" w14:paraId="51403D95" w14:textId="77777777" w:rsidTr="006A6C6E">
        <w:trPr>
          <w:jc w:val="center"/>
        </w:trPr>
        <w:tc>
          <w:tcPr>
            <w:tcW w:w="1061" w:type="dxa"/>
            <w:tcBorders>
              <w:left w:val="single" w:sz="1" w:space="0" w:color="000000"/>
              <w:bottom w:val="single" w:sz="1" w:space="0" w:color="000000"/>
            </w:tcBorders>
          </w:tcPr>
          <w:p w14:paraId="637C8C1E" w14:textId="77777777" w:rsidR="006A6C6E" w:rsidRDefault="006A6C6E" w:rsidP="00D77FCB">
            <w:pPr>
              <w:rPr>
                <w:rFonts w:eastAsia="Lucida Sans Unicode"/>
              </w:rPr>
            </w:pPr>
          </w:p>
        </w:tc>
        <w:tc>
          <w:tcPr>
            <w:tcW w:w="1062" w:type="dxa"/>
            <w:tcBorders>
              <w:left w:val="single" w:sz="1" w:space="0" w:color="000000"/>
              <w:bottom w:val="single" w:sz="1" w:space="0" w:color="000000"/>
            </w:tcBorders>
          </w:tcPr>
          <w:p w14:paraId="3C18509D" w14:textId="77777777" w:rsidR="006A6C6E" w:rsidRDefault="006A6C6E" w:rsidP="00D77FCB">
            <w:pPr>
              <w:rPr>
                <w:rFonts w:eastAsia="Lucida Sans Unicode"/>
              </w:rPr>
            </w:pPr>
          </w:p>
        </w:tc>
        <w:tc>
          <w:tcPr>
            <w:tcW w:w="1062" w:type="dxa"/>
            <w:tcBorders>
              <w:left w:val="single" w:sz="1" w:space="0" w:color="000000"/>
              <w:bottom w:val="single" w:sz="1" w:space="0" w:color="000000"/>
            </w:tcBorders>
          </w:tcPr>
          <w:p w14:paraId="0BD9583A" w14:textId="77777777" w:rsidR="006A6C6E" w:rsidRDefault="006A6C6E" w:rsidP="00D77FCB">
            <w:pPr>
              <w:rPr>
                <w:rFonts w:eastAsia="Lucida Sans Unicode"/>
              </w:rPr>
            </w:pPr>
          </w:p>
        </w:tc>
        <w:tc>
          <w:tcPr>
            <w:tcW w:w="1062" w:type="dxa"/>
            <w:tcBorders>
              <w:left w:val="single" w:sz="1" w:space="0" w:color="000000"/>
              <w:bottom w:val="single" w:sz="1" w:space="0" w:color="000000"/>
            </w:tcBorders>
          </w:tcPr>
          <w:p w14:paraId="2C1A5D99" w14:textId="77777777" w:rsidR="006A6C6E" w:rsidRDefault="006A6C6E" w:rsidP="00D77FCB">
            <w:pPr>
              <w:rPr>
                <w:rFonts w:eastAsia="Lucida Sans Unicode"/>
              </w:rPr>
            </w:pPr>
          </w:p>
        </w:tc>
        <w:tc>
          <w:tcPr>
            <w:tcW w:w="1062" w:type="dxa"/>
            <w:tcBorders>
              <w:left w:val="single" w:sz="1" w:space="0" w:color="000000"/>
              <w:bottom w:val="single" w:sz="1" w:space="0" w:color="000000"/>
            </w:tcBorders>
          </w:tcPr>
          <w:p w14:paraId="0A8576B9" w14:textId="77777777" w:rsidR="006A6C6E" w:rsidRDefault="006A6C6E" w:rsidP="00D77FCB">
            <w:pPr>
              <w:rPr>
                <w:rFonts w:eastAsia="Lucida Sans Unicode"/>
              </w:rPr>
            </w:pPr>
          </w:p>
        </w:tc>
        <w:tc>
          <w:tcPr>
            <w:tcW w:w="1062" w:type="dxa"/>
            <w:tcBorders>
              <w:left w:val="single" w:sz="1" w:space="0" w:color="000000"/>
              <w:bottom w:val="single" w:sz="1" w:space="0" w:color="000000"/>
            </w:tcBorders>
          </w:tcPr>
          <w:p w14:paraId="3D285D44" w14:textId="77777777" w:rsidR="006A6C6E" w:rsidRDefault="006A6C6E" w:rsidP="00D77FCB">
            <w:pPr>
              <w:rPr>
                <w:rFonts w:eastAsia="Lucida Sans Unicode"/>
              </w:rPr>
            </w:pPr>
          </w:p>
        </w:tc>
        <w:tc>
          <w:tcPr>
            <w:tcW w:w="1274" w:type="dxa"/>
            <w:tcBorders>
              <w:top w:val="single" w:sz="1" w:space="0" w:color="000000"/>
              <w:left w:val="single" w:sz="1" w:space="0" w:color="000000"/>
              <w:bottom w:val="single" w:sz="1" w:space="0" w:color="000000"/>
            </w:tcBorders>
          </w:tcPr>
          <w:p w14:paraId="508ECD2C" w14:textId="77777777" w:rsidR="006A6C6E" w:rsidRDefault="006A6C6E" w:rsidP="00D77FCB">
            <w:pPr>
              <w:rPr>
                <w:rFonts w:eastAsia="Lucida Sans Unicode"/>
              </w:rPr>
            </w:pPr>
          </w:p>
        </w:tc>
        <w:tc>
          <w:tcPr>
            <w:tcW w:w="1062" w:type="dxa"/>
            <w:tcBorders>
              <w:left w:val="single" w:sz="1" w:space="0" w:color="000000"/>
              <w:bottom w:val="single" w:sz="1" w:space="0" w:color="000000"/>
            </w:tcBorders>
          </w:tcPr>
          <w:p w14:paraId="1161F82A" w14:textId="77777777" w:rsidR="006A6C6E" w:rsidRDefault="006A6C6E" w:rsidP="00D77FCB">
            <w:pPr>
              <w:rPr>
                <w:rFonts w:eastAsia="Lucida Sans Unicode"/>
              </w:rPr>
            </w:pPr>
          </w:p>
        </w:tc>
        <w:tc>
          <w:tcPr>
            <w:tcW w:w="1062" w:type="dxa"/>
            <w:tcBorders>
              <w:left w:val="single" w:sz="1" w:space="0" w:color="000000"/>
              <w:bottom w:val="single" w:sz="1" w:space="0" w:color="000000"/>
            </w:tcBorders>
          </w:tcPr>
          <w:p w14:paraId="767A1B4D" w14:textId="77777777" w:rsidR="006A6C6E" w:rsidRDefault="006A6C6E" w:rsidP="00D77FCB">
            <w:pPr>
              <w:rPr>
                <w:rFonts w:eastAsia="Lucida Sans Unicode"/>
              </w:rPr>
            </w:pPr>
          </w:p>
        </w:tc>
        <w:tc>
          <w:tcPr>
            <w:tcW w:w="1062" w:type="dxa"/>
            <w:tcBorders>
              <w:left w:val="single" w:sz="1" w:space="0" w:color="000000"/>
              <w:bottom w:val="single" w:sz="1" w:space="0" w:color="000000"/>
            </w:tcBorders>
          </w:tcPr>
          <w:p w14:paraId="45765414" w14:textId="77777777" w:rsidR="006A6C6E" w:rsidRDefault="006A6C6E" w:rsidP="00D77FCB">
            <w:pPr>
              <w:rPr>
                <w:rFonts w:eastAsia="Lucida Sans Unicode"/>
              </w:rPr>
            </w:pPr>
          </w:p>
        </w:tc>
        <w:tc>
          <w:tcPr>
            <w:tcW w:w="1062" w:type="dxa"/>
            <w:tcBorders>
              <w:left w:val="single" w:sz="1" w:space="0" w:color="000000"/>
              <w:bottom w:val="single" w:sz="1" w:space="0" w:color="000000"/>
            </w:tcBorders>
          </w:tcPr>
          <w:p w14:paraId="67846DE3" w14:textId="77777777" w:rsidR="006A6C6E" w:rsidRDefault="006A6C6E" w:rsidP="00D77FCB">
            <w:pPr>
              <w:rPr>
                <w:rFonts w:eastAsia="Lucida Sans Unicode"/>
              </w:rPr>
            </w:pPr>
          </w:p>
        </w:tc>
        <w:tc>
          <w:tcPr>
            <w:tcW w:w="1107" w:type="dxa"/>
            <w:tcBorders>
              <w:left w:val="single" w:sz="1" w:space="0" w:color="000000"/>
              <w:bottom w:val="single" w:sz="1" w:space="0" w:color="000000"/>
              <w:right w:val="single" w:sz="1" w:space="0" w:color="000000"/>
            </w:tcBorders>
          </w:tcPr>
          <w:p w14:paraId="5E788983" w14:textId="77777777" w:rsidR="006A6C6E" w:rsidRDefault="006A6C6E" w:rsidP="00D77FCB">
            <w:pPr>
              <w:rPr>
                <w:rFonts w:eastAsia="Lucida Sans Unicode"/>
              </w:rPr>
            </w:pPr>
          </w:p>
        </w:tc>
      </w:tr>
    </w:tbl>
    <w:p w14:paraId="2887528D" w14:textId="77777777" w:rsidR="006A6C6E" w:rsidRDefault="00875CE7" w:rsidP="00D77FCB">
      <w:r>
        <w:t xml:space="preserve">* E = </w:t>
      </w:r>
      <w:proofErr w:type="gramStart"/>
      <w:r>
        <w:t xml:space="preserve">Emergency,   </w:t>
      </w:r>
      <w:proofErr w:type="gramEnd"/>
      <w:r>
        <w:t xml:space="preserve"> MA = Major,    MI = Minor,   OPT = Optional (as defined by the Change Request Form) </w:t>
      </w:r>
    </w:p>
    <w:p w14:paraId="6A76A165" w14:textId="77777777" w:rsidR="006A6C6E" w:rsidRPr="00E056D7" w:rsidRDefault="00875CE7" w:rsidP="00D77FCB">
      <w:pPr>
        <w:pStyle w:val="Subtitle"/>
      </w:pPr>
      <w:r w:rsidRPr="00E056D7">
        <w:t xml:space="preserve">Figure 3. Sample Change Request Log Template </w:t>
      </w:r>
    </w:p>
    <w:p w14:paraId="641A860B" w14:textId="77777777" w:rsidR="006A6C6E" w:rsidRDefault="006A6C6E" w:rsidP="00D77FCB"/>
    <w:p w14:paraId="6895327B" w14:textId="77777777" w:rsidR="006A6C6E" w:rsidRDefault="006A6C6E" w:rsidP="00D77FCB"/>
    <w:p w14:paraId="3EBE7465" w14:textId="77777777" w:rsidR="006A6C6E" w:rsidRDefault="006A6C6E" w:rsidP="00D77FCB"/>
    <w:p w14:paraId="2B842D1F" w14:textId="77777777" w:rsidR="006A6C6E" w:rsidRPr="00AB409C" w:rsidRDefault="006A6C6E" w:rsidP="00D77FCB">
      <w:pPr>
        <w:rPr>
          <w:lang w:eastAsia="en-US"/>
        </w:rPr>
      </w:pPr>
    </w:p>
    <w:sectPr w:rsidR="006A6C6E" w:rsidRPr="00AB409C" w:rsidSect="006A6C6E">
      <w:pgSz w:w="15840" w:h="12240" w:orient="landscape"/>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058900" w16cex:dateUtc="2021-03-24T13:46:00Z"/>
  <w16cex:commentExtensible w16cex:durableId="240588CD" w16cex:dateUtc="2021-03-24T13:4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45ABC2" w14:textId="77777777" w:rsidR="00644BAE" w:rsidRDefault="00644BAE" w:rsidP="00D77FCB">
      <w:r>
        <w:separator/>
      </w:r>
    </w:p>
  </w:endnote>
  <w:endnote w:type="continuationSeparator" w:id="0">
    <w:p w14:paraId="2DA9EFF6" w14:textId="77777777" w:rsidR="00644BAE" w:rsidRDefault="00644BAE" w:rsidP="00D77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Bold">
    <w:panose1 w:val="02020803070505020304"/>
    <w:charset w:val="00"/>
    <w:family w:val="roman"/>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G Times">
    <w:altName w:val="Times New Roman"/>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9D72A" w14:textId="77777777" w:rsidR="00211ED3" w:rsidRDefault="00211ED3" w:rsidP="00D77F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1AF97" w14:textId="77777777" w:rsidR="00211ED3" w:rsidRDefault="00211ED3" w:rsidP="00D77FCB">
    <w:pPr>
      <w:pStyle w:val="Header"/>
    </w:pPr>
    <w:r>
      <w:t>[Document classification not provided]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0024E" w14:textId="77777777" w:rsidR="00211ED3" w:rsidRDefault="00211ED3" w:rsidP="00D77FCB">
    <w:pPr>
      <w:pStyle w:val="Header"/>
    </w:pPr>
    <w:r>
      <w:t>[Document classification not provided]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A3AE9" w14:textId="77777777" w:rsidR="00211ED3" w:rsidRDefault="00211ED3" w:rsidP="00D77FCB">
    <w:pPr>
      <w:pStyle w:val="Footer"/>
      <w:rPr>
        <w:noProof/>
      </w:rPr>
    </w:pPr>
    <w:r>
      <w:fldChar w:fldCharType="begin"/>
    </w:r>
    <w:r>
      <w:instrText xml:space="preserve"> PAGE   \* MERGEFORMAT </w:instrText>
    </w:r>
    <w:r>
      <w:fldChar w:fldCharType="separate"/>
    </w:r>
    <w:r>
      <w:rPr>
        <w:noProof/>
      </w:rPr>
      <w:t>i</w:t>
    </w:r>
    <w:r>
      <w:rPr>
        <w:noProof/>
      </w:rPr>
      <w:fldChar w:fldCharType="end"/>
    </w:r>
  </w:p>
  <w:p w14:paraId="3EB30012" w14:textId="77777777" w:rsidR="00211ED3" w:rsidRDefault="00211ED3" w:rsidP="00D77FCB">
    <w:pPr>
      <w:pStyle w:val="Header"/>
    </w:pPr>
    <w:r>
      <w:t>[Document classification not provided]</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9D14C" w14:textId="77777777" w:rsidR="00211ED3" w:rsidRDefault="00211ED3" w:rsidP="00D77FCB">
    <w:pPr>
      <w:pStyle w:val="Footer"/>
      <w:rPr>
        <w:noProof/>
      </w:rPr>
    </w:pPr>
    <w:r>
      <w:fldChar w:fldCharType="begin"/>
    </w:r>
    <w:r>
      <w:instrText xml:space="preserve"> PAGE   \* MERGEFORMAT </w:instrText>
    </w:r>
    <w:r>
      <w:fldChar w:fldCharType="separate"/>
    </w:r>
    <w:r>
      <w:rPr>
        <w:noProof/>
      </w:rPr>
      <w:t>13</w:t>
    </w:r>
    <w:r>
      <w:rPr>
        <w:noProof/>
      </w:rPr>
      <w:fldChar w:fldCharType="end"/>
    </w:r>
  </w:p>
  <w:p w14:paraId="626F007D" w14:textId="77777777" w:rsidR="00211ED3" w:rsidRDefault="00211ED3" w:rsidP="00D77FCB">
    <w:pPr>
      <w:pStyle w:val="Header"/>
    </w:pPr>
    <w:r>
      <w:t>[Document classification not provided]</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331CF3" w14:textId="77777777" w:rsidR="00211ED3" w:rsidRDefault="00211ED3" w:rsidP="00D77FCB">
    <w:pPr>
      <w:pStyle w:val="Footer"/>
    </w:pPr>
    <w:r>
      <w:t>FOR OFFICIAL USE ONLY</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9CFF8" w14:textId="77777777" w:rsidR="00211ED3" w:rsidRDefault="00211ED3" w:rsidP="00D77FC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BF76C9" w14:textId="77777777" w:rsidR="00644BAE" w:rsidRDefault="00644BAE" w:rsidP="00D77FCB">
      <w:r>
        <w:separator/>
      </w:r>
    </w:p>
  </w:footnote>
  <w:footnote w:type="continuationSeparator" w:id="0">
    <w:p w14:paraId="399C4630" w14:textId="77777777" w:rsidR="00644BAE" w:rsidRDefault="00644BAE" w:rsidP="00D77F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4078B" w14:textId="77777777" w:rsidR="00211ED3" w:rsidRDefault="00211ED3" w:rsidP="00D77F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6F4B8" w14:textId="77777777" w:rsidR="00211ED3" w:rsidRDefault="00211ED3" w:rsidP="00D77FCB">
    <w:pPr>
      <w:pStyle w:val="Header"/>
    </w:pPr>
    <w:r>
      <w:t>[Document classification not provided]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BD5EA" w14:textId="77777777" w:rsidR="00211ED3" w:rsidRDefault="00211ED3" w:rsidP="00D77FCB">
    <w:pPr>
      <w:pStyle w:val="Header"/>
    </w:pPr>
    <w:r>
      <w:t>[Document classification not provided]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92565" w14:textId="77777777" w:rsidR="00211ED3" w:rsidRDefault="00211ED3" w:rsidP="00D77FCB">
    <w:pPr>
      <w:pStyle w:val="Header"/>
    </w:pPr>
    <w:r>
      <w:t>FOR OFFICIAL USE ONLY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646FC" w14:textId="77777777" w:rsidR="00211ED3" w:rsidRDefault="00211ED3" w:rsidP="00D77FC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0"/>
      <w:lvlJc w:val="left"/>
      <w:pPr>
        <w:tabs>
          <w:tab w:val="num" w:pos="720"/>
        </w:tabs>
        <w:ind w:left="720" w:hanging="720"/>
      </w:pPr>
    </w:lvl>
    <w:lvl w:ilvl="1">
      <w:start w:val="1"/>
      <w:numFmt w:val="decimal"/>
      <w:lvlText w:val="%1.%2"/>
      <w:lvlJc w:val="left"/>
      <w:pPr>
        <w:tabs>
          <w:tab w:val="num" w:pos="576"/>
        </w:tabs>
        <w:ind w:left="576" w:hanging="576"/>
      </w:pPr>
      <w:rPr>
        <w:rFonts w:ascii="Times New Roman" w:eastAsia="Times New Roman" w:hAnsi="Times New Roman" w:cs="Times New Roman"/>
      </w:rPr>
    </w:lvl>
    <w:lvl w:ilvl="2">
      <w:start w:val="1"/>
      <w:numFmt w:val="decimal"/>
      <w:lvlText w:val="%1.%2.%3"/>
      <w:lvlJc w:val="left"/>
      <w:pPr>
        <w:tabs>
          <w:tab w:val="num" w:pos="576"/>
        </w:tabs>
        <w:ind w:left="576" w:hanging="576"/>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Symbol" w:hAnsi="Symbol" w:cs="Times New Roman"/>
      </w:rPr>
    </w:lvl>
  </w:abstractNum>
  <w:abstractNum w:abstractNumId="2"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5"/>
    <w:multiLevelType w:val="multilevel"/>
    <w:tmpl w:val="00000005"/>
    <w:name w:val="WW8Num5"/>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5" w15:restartNumberingAfterBreak="0">
    <w:nsid w:val="00000007"/>
    <w:multiLevelType w:val="multilevel"/>
    <w:tmpl w:val="00000007"/>
    <w:name w:val="WW8Num7"/>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7" w15:restartNumberingAfterBreak="0">
    <w:nsid w:val="0000000B"/>
    <w:multiLevelType w:val="multilevel"/>
    <w:tmpl w:val="0000000B"/>
    <w:lvl w:ilvl="0">
      <w:start w:val="1"/>
      <w:numFmt w:val="bullet"/>
      <w:lvlText w:val=""/>
      <w:lvlJc w:val="left"/>
      <w:pPr>
        <w:tabs>
          <w:tab w:val="num" w:pos="720"/>
        </w:tabs>
        <w:ind w:left="720" w:hanging="360"/>
      </w:pPr>
      <w:rPr>
        <w:rFonts w:ascii="Symbol" w:hAnsi="Symbol"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8" w15:restartNumberingAfterBreak="0">
    <w:nsid w:val="0A8B3217"/>
    <w:multiLevelType w:val="hybridMultilevel"/>
    <w:tmpl w:val="915E5E66"/>
    <w:lvl w:ilvl="0" w:tplc="C53AD3E6">
      <w:start w:val="1"/>
      <w:numFmt w:val="bullet"/>
      <w:lvlText w:val=""/>
      <w:lvlJc w:val="left"/>
      <w:pPr>
        <w:ind w:left="720" w:hanging="360"/>
      </w:pPr>
      <w:rPr>
        <w:rFonts w:ascii="Symbol" w:hAnsi="Symbol" w:hint="default"/>
      </w:rPr>
    </w:lvl>
    <w:lvl w:ilvl="1" w:tplc="B3BA9496" w:tentative="1">
      <w:start w:val="1"/>
      <w:numFmt w:val="bullet"/>
      <w:lvlText w:val="o"/>
      <w:lvlJc w:val="left"/>
      <w:pPr>
        <w:ind w:left="1440" w:hanging="360"/>
      </w:pPr>
      <w:rPr>
        <w:rFonts w:ascii="Courier New" w:hAnsi="Courier New" w:cs="Courier New" w:hint="default"/>
      </w:rPr>
    </w:lvl>
    <w:lvl w:ilvl="2" w:tplc="B9E2BC6C" w:tentative="1">
      <w:start w:val="1"/>
      <w:numFmt w:val="bullet"/>
      <w:lvlText w:val=""/>
      <w:lvlJc w:val="left"/>
      <w:pPr>
        <w:ind w:left="2160" w:hanging="360"/>
      </w:pPr>
      <w:rPr>
        <w:rFonts w:ascii="Wingdings" w:hAnsi="Wingdings" w:hint="default"/>
      </w:rPr>
    </w:lvl>
    <w:lvl w:ilvl="3" w:tplc="27BEFE32" w:tentative="1">
      <w:start w:val="1"/>
      <w:numFmt w:val="bullet"/>
      <w:lvlText w:val=""/>
      <w:lvlJc w:val="left"/>
      <w:pPr>
        <w:ind w:left="2880" w:hanging="360"/>
      </w:pPr>
      <w:rPr>
        <w:rFonts w:ascii="Symbol" w:hAnsi="Symbol" w:hint="default"/>
      </w:rPr>
    </w:lvl>
    <w:lvl w:ilvl="4" w:tplc="7FDA4C34" w:tentative="1">
      <w:start w:val="1"/>
      <w:numFmt w:val="bullet"/>
      <w:lvlText w:val="o"/>
      <w:lvlJc w:val="left"/>
      <w:pPr>
        <w:ind w:left="3600" w:hanging="360"/>
      </w:pPr>
      <w:rPr>
        <w:rFonts w:ascii="Courier New" w:hAnsi="Courier New" w:cs="Courier New" w:hint="default"/>
      </w:rPr>
    </w:lvl>
    <w:lvl w:ilvl="5" w:tplc="EF8ED2B0" w:tentative="1">
      <w:start w:val="1"/>
      <w:numFmt w:val="bullet"/>
      <w:lvlText w:val=""/>
      <w:lvlJc w:val="left"/>
      <w:pPr>
        <w:ind w:left="4320" w:hanging="360"/>
      </w:pPr>
      <w:rPr>
        <w:rFonts w:ascii="Wingdings" w:hAnsi="Wingdings" w:hint="default"/>
      </w:rPr>
    </w:lvl>
    <w:lvl w:ilvl="6" w:tplc="2C5C4EB2" w:tentative="1">
      <w:start w:val="1"/>
      <w:numFmt w:val="bullet"/>
      <w:lvlText w:val=""/>
      <w:lvlJc w:val="left"/>
      <w:pPr>
        <w:ind w:left="5040" w:hanging="360"/>
      </w:pPr>
      <w:rPr>
        <w:rFonts w:ascii="Symbol" w:hAnsi="Symbol" w:hint="default"/>
      </w:rPr>
    </w:lvl>
    <w:lvl w:ilvl="7" w:tplc="71CE827C" w:tentative="1">
      <w:start w:val="1"/>
      <w:numFmt w:val="bullet"/>
      <w:lvlText w:val="o"/>
      <w:lvlJc w:val="left"/>
      <w:pPr>
        <w:ind w:left="5760" w:hanging="360"/>
      </w:pPr>
      <w:rPr>
        <w:rFonts w:ascii="Courier New" w:hAnsi="Courier New" w:cs="Courier New" w:hint="default"/>
      </w:rPr>
    </w:lvl>
    <w:lvl w:ilvl="8" w:tplc="4DF645FC" w:tentative="1">
      <w:start w:val="1"/>
      <w:numFmt w:val="bullet"/>
      <w:lvlText w:val=""/>
      <w:lvlJc w:val="left"/>
      <w:pPr>
        <w:ind w:left="6480" w:hanging="360"/>
      </w:pPr>
      <w:rPr>
        <w:rFonts w:ascii="Wingdings" w:hAnsi="Wingdings" w:hint="default"/>
      </w:rPr>
    </w:lvl>
  </w:abstractNum>
  <w:abstractNum w:abstractNumId="9" w15:restartNumberingAfterBreak="0">
    <w:nsid w:val="119B09DC"/>
    <w:multiLevelType w:val="hybridMultilevel"/>
    <w:tmpl w:val="D65C1A8E"/>
    <w:lvl w:ilvl="0" w:tplc="10B072FE">
      <w:start w:val="1"/>
      <w:numFmt w:val="bullet"/>
      <w:lvlText w:val=""/>
      <w:lvlJc w:val="left"/>
      <w:pPr>
        <w:ind w:left="720" w:hanging="360"/>
      </w:pPr>
      <w:rPr>
        <w:rFonts w:ascii="Symbol" w:hAnsi="Symbol" w:hint="default"/>
      </w:rPr>
    </w:lvl>
    <w:lvl w:ilvl="1" w:tplc="124A03DC" w:tentative="1">
      <w:start w:val="1"/>
      <w:numFmt w:val="bullet"/>
      <w:lvlText w:val="o"/>
      <w:lvlJc w:val="left"/>
      <w:pPr>
        <w:ind w:left="1440" w:hanging="360"/>
      </w:pPr>
      <w:rPr>
        <w:rFonts w:ascii="Courier New" w:hAnsi="Courier New" w:cs="Courier New" w:hint="default"/>
      </w:rPr>
    </w:lvl>
    <w:lvl w:ilvl="2" w:tplc="7B085D7E" w:tentative="1">
      <w:start w:val="1"/>
      <w:numFmt w:val="bullet"/>
      <w:lvlText w:val=""/>
      <w:lvlJc w:val="left"/>
      <w:pPr>
        <w:ind w:left="2160" w:hanging="360"/>
      </w:pPr>
      <w:rPr>
        <w:rFonts w:ascii="Wingdings" w:hAnsi="Wingdings" w:hint="default"/>
      </w:rPr>
    </w:lvl>
    <w:lvl w:ilvl="3" w:tplc="2D240FC6" w:tentative="1">
      <w:start w:val="1"/>
      <w:numFmt w:val="bullet"/>
      <w:lvlText w:val=""/>
      <w:lvlJc w:val="left"/>
      <w:pPr>
        <w:ind w:left="2880" w:hanging="360"/>
      </w:pPr>
      <w:rPr>
        <w:rFonts w:ascii="Symbol" w:hAnsi="Symbol" w:hint="default"/>
      </w:rPr>
    </w:lvl>
    <w:lvl w:ilvl="4" w:tplc="9DF8B66A" w:tentative="1">
      <w:start w:val="1"/>
      <w:numFmt w:val="bullet"/>
      <w:lvlText w:val="o"/>
      <w:lvlJc w:val="left"/>
      <w:pPr>
        <w:ind w:left="3600" w:hanging="360"/>
      </w:pPr>
      <w:rPr>
        <w:rFonts w:ascii="Courier New" w:hAnsi="Courier New" w:cs="Courier New" w:hint="default"/>
      </w:rPr>
    </w:lvl>
    <w:lvl w:ilvl="5" w:tplc="7876E7E2" w:tentative="1">
      <w:start w:val="1"/>
      <w:numFmt w:val="bullet"/>
      <w:lvlText w:val=""/>
      <w:lvlJc w:val="left"/>
      <w:pPr>
        <w:ind w:left="4320" w:hanging="360"/>
      </w:pPr>
      <w:rPr>
        <w:rFonts w:ascii="Wingdings" w:hAnsi="Wingdings" w:hint="default"/>
      </w:rPr>
    </w:lvl>
    <w:lvl w:ilvl="6" w:tplc="6C00A574" w:tentative="1">
      <w:start w:val="1"/>
      <w:numFmt w:val="bullet"/>
      <w:lvlText w:val=""/>
      <w:lvlJc w:val="left"/>
      <w:pPr>
        <w:ind w:left="5040" w:hanging="360"/>
      </w:pPr>
      <w:rPr>
        <w:rFonts w:ascii="Symbol" w:hAnsi="Symbol" w:hint="default"/>
      </w:rPr>
    </w:lvl>
    <w:lvl w:ilvl="7" w:tplc="05AA9B74" w:tentative="1">
      <w:start w:val="1"/>
      <w:numFmt w:val="bullet"/>
      <w:lvlText w:val="o"/>
      <w:lvlJc w:val="left"/>
      <w:pPr>
        <w:ind w:left="5760" w:hanging="360"/>
      </w:pPr>
      <w:rPr>
        <w:rFonts w:ascii="Courier New" w:hAnsi="Courier New" w:cs="Courier New" w:hint="default"/>
      </w:rPr>
    </w:lvl>
    <w:lvl w:ilvl="8" w:tplc="2F36AA0A" w:tentative="1">
      <w:start w:val="1"/>
      <w:numFmt w:val="bullet"/>
      <w:lvlText w:val=""/>
      <w:lvlJc w:val="left"/>
      <w:pPr>
        <w:ind w:left="6480" w:hanging="360"/>
      </w:pPr>
      <w:rPr>
        <w:rFonts w:ascii="Wingdings" w:hAnsi="Wingdings" w:hint="default"/>
      </w:rPr>
    </w:lvl>
  </w:abstractNum>
  <w:abstractNum w:abstractNumId="10" w15:restartNumberingAfterBreak="0">
    <w:nsid w:val="1BD31813"/>
    <w:multiLevelType w:val="hybridMultilevel"/>
    <w:tmpl w:val="AA282A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C772F51"/>
    <w:multiLevelType w:val="hybridMultilevel"/>
    <w:tmpl w:val="AA282A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0AF19D2"/>
    <w:multiLevelType w:val="hybridMultilevel"/>
    <w:tmpl w:val="AA282A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186540F"/>
    <w:multiLevelType w:val="hybridMultilevel"/>
    <w:tmpl w:val="AA282A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44D442A"/>
    <w:multiLevelType w:val="multilevel"/>
    <w:tmpl w:val="6D98DCB2"/>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24C253CE"/>
    <w:multiLevelType w:val="multilevel"/>
    <w:tmpl w:val="F9E425E0"/>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2EA53215"/>
    <w:multiLevelType w:val="hybridMultilevel"/>
    <w:tmpl w:val="AA282A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1F36D7D"/>
    <w:multiLevelType w:val="hybridMultilevel"/>
    <w:tmpl w:val="AA282A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3AE44D3"/>
    <w:multiLevelType w:val="multilevel"/>
    <w:tmpl w:val="4D700F5E"/>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413601DF"/>
    <w:multiLevelType w:val="hybridMultilevel"/>
    <w:tmpl w:val="FC2A9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3B15C7"/>
    <w:multiLevelType w:val="hybridMultilevel"/>
    <w:tmpl w:val="BAE42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6036DF"/>
    <w:multiLevelType w:val="hybridMultilevel"/>
    <w:tmpl w:val="9E8284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3855425"/>
    <w:multiLevelType w:val="hybridMultilevel"/>
    <w:tmpl w:val="611282AE"/>
    <w:lvl w:ilvl="0" w:tplc="8DF8D8CA">
      <w:start w:val="1"/>
      <w:numFmt w:val="bullet"/>
      <w:pStyle w:val="BulletLevel1"/>
      <w:lvlText w:val=""/>
      <w:lvlJc w:val="left"/>
      <w:pPr>
        <w:ind w:left="360" w:hanging="360"/>
      </w:pPr>
      <w:rPr>
        <w:rFonts w:ascii="Symbol" w:hAnsi="Symbol" w:hint="default"/>
        <w:color w:val="C0504D" w:themeColor="accent2"/>
      </w:rPr>
    </w:lvl>
    <w:lvl w:ilvl="1" w:tplc="0DF845A6">
      <w:start w:val="1"/>
      <w:numFmt w:val="bullet"/>
      <w:pStyle w:val="BulletLevel2"/>
      <w:lvlText w:val="–"/>
      <w:lvlJc w:val="left"/>
      <w:pPr>
        <w:ind w:left="1440" w:hanging="360"/>
      </w:pPr>
      <w:rPr>
        <w:rFonts w:ascii="Arial" w:hAnsi="Arial" w:hint="default"/>
        <w:color w:val="C0504D" w:themeColor="accent2"/>
      </w:rPr>
    </w:lvl>
    <w:lvl w:ilvl="2" w:tplc="77EAB51E">
      <w:start w:val="1"/>
      <w:numFmt w:val="bullet"/>
      <w:pStyle w:val="BulletLevel3"/>
      <w:lvlText w:val="▪"/>
      <w:lvlJc w:val="left"/>
      <w:pPr>
        <w:ind w:left="2160" w:hanging="360"/>
      </w:pPr>
      <w:rPr>
        <w:rFonts w:ascii="Arial" w:hAnsi="Arial" w:hint="default"/>
        <w:color w:val="4F81BD" w:themeColor="accent1"/>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F37FEC"/>
    <w:multiLevelType w:val="hybridMultilevel"/>
    <w:tmpl w:val="AA282A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F4E0B01"/>
    <w:multiLevelType w:val="multilevel"/>
    <w:tmpl w:val="B442C7C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25" w15:restartNumberingAfterBreak="0">
    <w:nsid w:val="6AFC0EB1"/>
    <w:multiLevelType w:val="hybridMultilevel"/>
    <w:tmpl w:val="9C285B0E"/>
    <w:lvl w:ilvl="0" w:tplc="A22629DC">
      <w:start w:val="1"/>
      <w:numFmt w:val="bullet"/>
      <w:lvlText w:val=""/>
      <w:lvlJc w:val="left"/>
      <w:pPr>
        <w:ind w:left="720" w:hanging="360"/>
      </w:pPr>
      <w:rPr>
        <w:rFonts w:ascii="Symbol" w:hAnsi="Symbol" w:hint="default"/>
      </w:rPr>
    </w:lvl>
    <w:lvl w:ilvl="1" w:tplc="68D6469A" w:tentative="1">
      <w:start w:val="1"/>
      <w:numFmt w:val="bullet"/>
      <w:lvlText w:val="o"/>
      <w:lvlJc w:val="left"/>
      <w:pPr>
        <w:ind w:left="1440" w:hanging="360"/>
      </w:pPr>
      <w:rPr>
        <w:rFonts w:ascii="Courier New" w:hAnsi="Courier New" w:cs="Courier New" w:hint="default"/>
      </w:rPr>
    </w:lvl>
    <w:lvl w:ilvl="2" w:tplc="CEF07430" w:tentative="1">
      <w:start w:val="1"/>
      <w:numFmt w:val="bullet"/>
      <w:lvlText w:val=""/>
      <w:lvlJc w:val="left"/>
      <w:pPr>
        <w:ind w:left="2160" w:hanging="360"/>
      </w:pPr>
      <w:rPr>
        <w:rFonts w:ascii="Wingdings" w:hAnsi="Wingdings" w:hint="default"/>
      </w:rPr>
    </w:lvl>
    <w:lvl w:ilvl="3" w:tplc="D11A6D66" w:tentative="1">
      <w:start w:val="1"/>
      <w:numFmt w:val="bullet"/>
      <w:lvlText w:val=""/>
      <w:lvlJc w:val="left"/>
      <w:pPr>
        <w:ind w:left="2880" w:hanging="360"/>
      </w:pPr>
      <w:rPr>
        <w:rFonts w:ascii="Symbol" w:hAnsi="Symbol" w:hint="default"/>
      </w:rPr>
    </w:lvl>
    <w:lvl w:ilvl="4" w:tplc="57F82F44" w:tentative="1">
      <w:start w:val="1"/>
      <w:numFmt w:val="bullet"/>
      <w:lvlText w:val="o"/>
      <w:lvlJc w:val="left"/>
      <w:pPr>
        <w:ind w:left="3600" w:hanging="360"/>
      </w:pPr>
      <w:rPr>
        <w:rFonts w:ascii="Courier New" w:hAnsi="Courier New" w:cs="Courier New" w:hint="default"/>
      </w:rPr>
    </w:lvl>
    <w:lvl w:ilvl="5" w:tplc="C76AC234" w:tentative="1">
      <w:start w:val="1"/>
      <w:numFmt w:val="bullet"/>
      <w:lvlText w:val=""/>
      <w:lvlJc w:val="left"/>
      <w:pPr>
        <w:ind w:left="4320" w:hanging="360"/>
      </w:pPr>
      <w:rPr>
        <w:rFonts w:ascii="Wingdings" w:hAnsi="Wingdings" w:hint="default"/>
      </w:rPr>
    </w:lvl>
    <w:lvl w:ilvl="6" w:tplc="FD34469E" w:tentative="1">
      <w:start w:val="1"/>
      <w:numFmt w:val="bullet"/>
      <w:lvlText w:val=""/>
      <w:lvlJc w:val="left"/>
      <w:pPr>
        <w:ind w:left="5040" w:hanging="360"/>
      </w:pPr>
      <w:rPr>
        <w:rFonts w:ascii="Symbol" w:hAnsi="Symbol" w:hint="default"/>
      </w:rPr>
    </w:lvl>
    <w:lvl w:ilvl="7" w:tplc="6D84F3B2" w:tentative="1">
      <w:start w:val="1"/>
      <w:numFmt w:val="bullet"/>
      <w:lvlText w:val="o"/>
      <w:lvlJc w:val="left"/>
      <w:pPr>
        <w:ind w:left="5760" w:hanging="360"/>
      </w:pPr>
      <w:rPr>
        <w:rFonts w:ascii="Courier New" w:hAnsi="Courier New" w:cs="Courier New" w:hint="default"/>
      </w:rPr>
    </w:lvl>
    <w:lvl w:ilvl="8" w:tplc="A53EC698" w:tentative="1">
      <w:start w:val="1"/>
      <w:numFmt w:val="bullet"/>
      <w:lvlText w:val=""/>
      <w:lvlJc w:val="left"/>
      <w:pPr>
        <w:ind w:left="6480" w:hanging="360"/>
      </w:pPr>
      <w:rPr>
        <w:rFonts w:ascii="Wingdings" w:hAnsi="Wingdings" w:hint="default"/>
      </w:rPr>
    </w:lvl>
  </w:abstractNum>
  <w:abstractNum w:abstractNumId="26" w15:restartNumberingAfterBreak="0">
    <w:nsid w:val="6BD76B04"/>
    <w:multiLevelType w:val="multilevel"/>
    <w:tmpl w:val="B442C7C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27" w15:restartNumberingAfterBreak="0">
    <w:nsid w:val="77A676FA"/>
    <w:multiLevelType w:val="multilevel"/>
    <w:tmpl w:val="08FC0066"/>
    <w:lvl w:ilvl="0">
      <w:start w:val="1"/>
      <w:numFmt w:val="decimal"/>
      <w:lvlText w:val="%1"/>
      <w:lvlJc w:val="left"/>
      <w:pPr>
        <w:tabs>
          <w:tab w:val="num" w:pos="648"/>
        </w:tabs>
        <w:ind w:left="648" w:hanging="648"/>
      </w:pPr>
      <w:rPr>
        <w:rFonts w:ascii="Times New Roman Bold" w:hAnsi="Times New Roman Bold" w:hint="default"/>
        <w:b/>
        <w:i w:val="0"/>
        <w:caps w:val="0"/>
        <w:strike w:val="0"/>
        <w:dstrike w:val="0"/>
        <w:vanish w:val="0"/>
        <w:color w:val="auto"/>
        <w:sz w:val="28"/>
        <w:szCs w:val="22"/>
        <w:vertAlign w:val="baseline"/>
      </w:rPr>
    </w:lvl>
    <w:lvl w:ilvl="1">
      <w:start w:val="1"/>
      <w:numFmt w:val="decimal"/>
      <w:lvlText w:val="%1.%2"/>
      <w:lvlJc w:val="left"/>
      <w:pPr>
        <w:tabs>
          <w:tab w:val="num" w:pos="720"/>
        </w:tabs>
        <w:ind w:left="720" w:hanging="720"/>
      </w:pPr>
      <w:rPr>
        <w:rFonts w:ascii="Times New Roman Bold" w:hAnsi="Times New Roman Bold" w:hint="default"/>
        <w:b/>
        <w:i w:val="0"/>
        <w:color w:val="auto"/>
        <w:sz w:val="24"/>
        <w:szCs w:val="24"/>
      </w:rPr>
    </w:lvl>
    <w:lvl w:ilvl="2">
      <w:start w:val="1"/>
      <w:numFmt w:val="decimal"/>
      <w:lvlText w:val="%1.%2.%3"/>
      <w:lvlJc w:val="left"/>
      <w:pPr>
        <w:tabs>
          <w:tab w:val="num" w:pos="1512"/>
        </w:tabs>
        <w:ind w:left="1512" w:hanging="792"/>
      </w:pPr>
      <w:rPr>
        <w:rFonts w:ascii="Times New Roman Bold" w:hAnsi="Times New Roman Bold" w:hint="default"/>
        <w:b/>
        <w:i w:val="0"/>
        <w:color w:val="auto"/>
        <w:sz w:val="24"/>
      </w:rPr>
    </w:lvl>
    <w:lvl w:ilvl="3">
      <w:start w:val="1"/>
      <w:numFmt w:val="decimal"/>
      <w:lvlText w:val="%1.%2.%3.%4"/>
      <w:lvlJc w:val="left"/>
      <w:pPr>
        <w:tabs>
          <w:tab w:val="num" w:pos="864"/>
        </w:tabs>
        <w:ind w:left="864" w:hanging="864"/>
      </w:pPr>
      <w:rPr>
        <w:rFonts w:ascii="Times New Roman Bold" w:hAnsi="Times New Roman Bold" w:hint="default"/>
        <w:b/>
        <w:i w:val="0"/>
        <w:color w:val="auto"/>
        <w:sz w:val="24"/>
      </w:rPr>
    </w:lvl>
    <w:lvl w:ilvl="4">
      <w:start w:val="1"/>
      <w:numFmt w:val="decimal"/>
      <w:lvlText w:val="%1.%2.%3.%4.%5."/>
      <w:lvlJc w:val="left"/>
      <w:pPr>
        <w:tabs>
          <w:tab w:val="num" w:pos="3240"/>
        </w:tabs>
        <w:ind w:left="1872" w:hanging="792"/>
      </w:pPr>
      <w:rPr>
        <w:rFonts w:hint="default"/>
      </w:rPr>
    </w:lvl>
    <w:lvl w:ilvl="5">
      <w:start w:val="1"/>
      <w:numFmt w:val="decimal"/>
      <w:lvlText w:val="%1.%2.%3.%4.%5.%6."/>
      <w:lvlJc w:val="left"/>
      <w:pPr>
        <w:tabs>
          <w:tab w:val="num" w:pos="4320"/>
        </w:tabs>
        <w:ind w:left="2376" w:hanging="936"/>
      </w:pPr>
      <w:rPr>
        <w:rFonts w:hint="default"/>
      </w:rPr>
    </w:lvl>
    <w:lvl w:ilvl="6">
      <w:start w:val="1"/>
      <w:numFmt w:val="decimal"/>
      <w:lvlText w:val="%1.%2.%3.%4.%5.%6.%7."/>
      <w:lvlJc w:val="left"/>
      <w:pPr>
        <w:tabs>
          <w:tab w:val="num" w:pos="5040"/>
        </w:tabs>
        <w:ind w:left="2880" w:hanging="1080"/>
      </w:pPr>
      <w:rPr>
        <w:rFonts w:hint="default"/>
      </w:rPr>
    </w:lvl>
    <w:lvl w:ilvl="7">
      <w:start w:val="1"/>
      <w:numFmt w:val="decimal"/>
      <w:lvlText w:val="%1.%2.%3.%4.%5.%6.%7.%8."/>
      <w:lvlJc w:val="left"/>
      <w:pPr>
        <w:tabs>
          <w:tab w:val="num" w:pos="5760"/>
        </w:tabs>
        <w:ind w:left="3384" w:hanging="1224"/>
      </w:pPr>
      <w:rPr>
        <w:rFonts w:hint="default"/>
      </w:rPr>
    </w:lvl>
    <w:lvl w:ilvl="8">
      <w:start w:val="1"/>
      <w:numFmt w:val="decimal"/>
      <w:lvlText w:val="%1.%2.%3.%4.%5.%6.%7.%8.%9."/>
      <w:lvlJc w:val="left"/>
      <w:pPr>
        <w:tabs>
          <w:tab w:val="num" w:pos="6480"/>
        </w:tabs>
        <w:ind w:left="3960" w:hanging="1440"/>
      </w:pPr>
      <w:rPr>
        <w:rFonts w:hint="default"/>
      </w:rPr>
    </w:lvl>
  </w:abstractNum>
  <w:abstractNum w:abstractNumId="28" w15:restartNumberingAfterBreak="0">
    <w:nsid w:val="77A676FB"/>
    <w:multiLevelType w:val="hybridMultilevel"/>
    <w:tmpl w:val="00000001"/>
    <w:lvl w:ilvl="0" w:tplc="FC446792">
      <w:start w:val="1"/>
      <w:numFmt w:val="bullet"/>
      <w:lvlText w:val=""/>
      <w:lvlJc w:val="left"/>
      <w:pPr>
        <w:tabs>
          <w:tab w:val="num" w:pos="720"/>
        </w:tabs>
        <w:ind w:left="720" w:hanging="360"/>
      </w:pPr>
      <w:rPr>
        <w:rFonts w:ascii="Symbol" w:hAnsi="Symbol"/>
      </w:rPr>
    </w:lvl>
    <w:lvl w:ilvl="1" w:tplc="D6BEF224">
      <w:start w:val="1"/>
      <w:numFmt w:val="bullet"/>
      <w:lvlText w:val="o"/>
      <w:lvlJc w:val="left"/>
      <w:pPr>
        <w:tabs>
          <w:tab w:val="num" w:pos="1440"/>
        </w:tabs>
        <w:ind w:left="1440" w:hanging="360"/>
      </w:pPr>
      <w:rPr>
        <w:rFonts w:ascii="Courier New" w:hAnsi="Courier New"/>
      </w:rPr>
    </w:lvl>
    <w:lvl w:ilvl="2" w:tplc="D70EAB60">
      <w:start w:val="1"/>
      <w:numFmt w:val="bullet"/>
      <w:lvlText w:val=""/>
      <w:lvlJc w:val="left"/>
      <w:pPr>
        <w:tabs>
          <w:tab w:val="num" w:pos="2160"/>
        </w:tabs>
        <w:ind w:left="2160" w:hanging="360"/>
      </w:pPr>
      <w:rPr>
        <w:rFonts w:ascii="Wingdings" w:hAnsi="Wingdings"/>
      </w:rPr>
    </w:lvl>
    <w:lvl w:ilvl="3" w:tplc="EEE2E430">
      <w:start w:val="1"/>
      <w:numFmt w:val="bullet"/>
      <w:lvlText w:val=""/>
      <w:lvlJc w:val="left"/>
      <w:pPr>
        <w:tabs>
          <w:tab w:val="num" w:pos="2880"/>
        </w:tabs>
        <w:ind w:left="2880" w:hanging="360"/>
      </w:pPr>
      <w:rPr>
        <w:rFonts w:ascii="Symbol" w:hAnsi="Symbol"/>
      </w:rPr>
    </w:lvl>
    <w:lvl w:ilvl="4" w:tplc="9EC4476C">
      <w:start w:val="1"/>
      <w:numFmt w:val="bullet"/>
      <w:lvlText w:val="o"/>
      <w:lvlJc w:val="left"/>
      <w:pPr>
        <w:tabs>
          <w:tab w:val="num" w:pos="3600"/>
        </w:tabs>
        <w:ind w:left="3600" w:hanging="360"/>
      </w:pPr>
      <w:rPr>
        <w:rFonts w:ascii="Courier New" w:hAnsi="Courier New"/>
      </w:rPr>
    </w:lvl>
    <w:lvl w:ilvl="5" w:tplc="59523A0A">
      <w:start w:val="1"/>
      <w:numFmt w:val="bullet"/>
      <w:lvlText w:val=""/>
      <w:lvlJc w:val="left"/>
      <w:pPr>
        <w:tabs>
          <w:tab w:val="num" w:pos="4320"/>
        </w:tabs>
        <w:ind w:left="4320" w:hanging="360"/>
      </w:pPr>
      <w:rPr>
        <w:rFonts w:ascii="Wingdings" w:hAnsi="Wingdings"/>
      </w:rPr>
    </w:lvl>
    <w:lvl w:ilvl="6" w:tplc="E5BAA4C8">
      <w:start w:val="1"/>
      <w:numFmt w:val="bullet"/>
      <w:lvlText w:val=""/>
      <w:lvlJc w:val="left"/>
      <w:pPr>
        <w:tabs>
          <w:tab w:val="num" w:pos="5040"/>
        </w:tabs>
        <w:ind w:left="5040" w:hanging="360"/>
      </w:pPr>
      <w:rPr>
        <w:rFonts w:ascii="Symbol" w:hAnsi="Symbol"/>
      </w:rPr>
    </w:lvl>
    <w:lvl w:ilvl="7" w:tplc="FE301BC0">
      <w:start w:val="1"/>
      <w:numFmt w:val="bullet"/>
      <w:lvlText w:val="o"/>
      <w:lvlJc w:val="left"/>
      <w:pPr>
        <w:tabs>
          <w:tab w:val="num" w:pos="5760"/>
        </w:tabs>
        <w:ind w:left="5760" w:hanging="360"/>
      </w:pPr>
      <w:rPr>
        <w:rFonts w:ascii="Courier New" w:hAnsi="Courier New"/>
      </w:rPr>
    </w:lvl>
    <w:lvl w:ilvl="8" w:tplc="F0385324">
      <w:start w:val="1"/>
      <w:numFmt w:val="bullet"/>
      <w:lvlText w:val=""/>
      <w:lvlJc w:val="left"/>
      <w:pPr>
        <w:tabs>
          <w:tab w:val="num" w:pos="6480"/>
        </w:tabs>
        <w:ind w:left="6480" w:hanging="360"/>
      </w:pPr>
      <w:rPr>
        <w:rFonts w:ascii="Wingdings" w:hAnsi="Wingdings"/>
      </w:rPr>
    </w:lvl>
  </w:abstractNum>
  <w:num w:numId="1">
    <w:abstractNumId w:val="27"/>
  </w:num>
  <w:num w:numId="2">
    <w:abstractNumId w:val="27"/>
  </w:num>
  <w:num w:numId="3">
    <w:abstractNumId w:val="27"/>
  </w:num>
  <w:num w:numId="4">
    <w:abstractNumId w:val="27"/>
  </w:num>
  <w:num w:numId="5">
    <w:abstractNumId w:val="0"/>
  </w:num>
  <w:num w:numId="6">
    <w:abstractNumId w:val="0"/>
  </w:num>
  <w:num w:numId="7">
    <w:abstractNumId w:val="0"/>
  </w:num>
  <w:num w:numId="8">
    <w:abstractNumId w:val="0"/>
  </w:num>
  <w:num w:numId="9">
    <w:abstractNumId w:val="0"/>
  </w:num>
  <w:num w:numId="10">
    <w:abstractNumId w:val="0"/>
  </w:num>
  <w:num w:numId="11">
    <w:abstractNumId w:val="14"/>
  </w:num>
  <w:num w:numId="12">
    <w:abstractNumId w:val="1"/>
  </w:num>
  <w:num w:numId="13">
    <w:abstractNumId w:val="7"/>
  </w:num>
  <w:num w:numId="14">
    <w:abstractNumId w:val="8"/>
  </w:num>
  <w:num w:numId="15">
    <w:abstractNumId w:val="2"/>
  </w:num>
  <w:num w:numId="16">
    <w:abstractNumId w:val="9"/>
  </w:num>
  <w:num w:numId="17">
    <w:abstractNumId w:val="3"/>
  </w:num>
  <w:num w:numId="18">
    <w:abstractNumId w:val="4"/>
  </w:num>
  <w:num w:numId="19">
    <w:abstractNumId w:val="18"/>
  </w:num>
  <w:num w:numId="20">
    <w:abstractNumId w:val="24"/>
  </w:num>
  <w:num w:numId="21">
    <w:abstractNumId w:val="5"/>
  </w:num>
  <w:num w:numId="22">
    <w:abstractNumId w:val="26"/>
  </w:num>
  <w:num w:numId="23">
    <w:abstractNumId w:val="6"/>
  </w:num>
  <w:num w:numId="24">
    <w:abstractNumId w:val="25"/>
  </w:num>
  <w:num w:numId="25">
    <w:abstractNumId w:val="28"/>
  </w:num>
  <w:num w:numId="26">
    <w:abstractNumId w:val="21"/>
  </w:num>
  <w:num w:numId="27">
    <w:abstractNumId w:val="21"/>
  </w:num>
  <w:num w:numId="28">
    <w:abstractNumId w:val="22"/>
  </w:num>
  <w:num w:numId="29">
    <w:abstractNumId w:val="10"/>
  </w:num>
  <w:num w:numId="30">
    <w:abstractNumId w:val="17"/>
  </w:num>
  <w:num w:numId="31">
    <w:abstractNumId w:val="16"/>
  </w:num>
  <w:num w:numId="32">
    <w:abstractNumId w:val="15"/>
  </w:num>
  <w:num w:numId="33">
    <w:abstractNumId w:val="11"/>
  </w:num>
  <w:num w:numId="34">
    <w:abstractNumId w:val="12"/>
  </w:num>
  <w:num w:numId="35">
    <w:abstractNumId w:val="19"/>
  </w:num>
  <w:num w:numId="36">
    <w:abstractNumId w:val="23"/>
  </w:num>
  <w:num w:numId="37">
    <w:abstractNumId w:val="13"/>
  </w:num>
  <w:num w:numId="38">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ominic, Kelvin">
    <w15:presenceInfo w15:providerId="AD" w15:userId="S::kedominic@deloitte.com::a594681a-8999-42ed-bcde-72623623be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SortMethod w:val="00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AEA"/>
    <w:rsid w:val="000026BC"/>
    <w:rsid w:val="000114F9"/>
    <w:rsid w:val="00012B9A"/>
    <w:rsid w:val="00055956"/>
    <w:rsid w:val="00074970"/>
    <w:rsid w:val="000A1059"/>
    <w:rsid w:val="000F4814"/>
    <w:rsid w:val="00105BFA"/>
    <w:rsid w:val="00107820"/>
    <w:rsid w:val="001325E2"/>
    <w:rsid w:val="00136884"/>
    <w:rsid w:val="00146864"/>
    <w:rsid w:val="00152D26"/>
    <w:rsid w:val="001A3C3A"/>
    <w:rsid w:val="001A4464"/>
    <w:rsid w:val="001E3E2F"/>
    <w:rsid w:val="00202099"/>
    <w:rsid w:val="002076E5"/>
    <w:rsid w:val="0021067F"/>
    <w:rsid w:val="00211ED3"/>
    <w:rsid w:val="00222A6A"/>
    <w:rsid w:val="00245B68"/>
    <w:rsid w:val="00251C61"/>
    <w:rsid w:val="00276B59"/>
    <w:rsid w:val="002A0A13"/>
    <w:rsid w:val="002D063D"/>
    <w:rsid w:val="002D6FF2"/>
    <w:rsid w:val="00311DB6"/>
    <w:rsid w:val="00315065"/>
    <w:rsid w:val="0035144F"/>
    <w:rsid w:val="00380178"/>
    <w:rsid w:val="003862B5"/>
    <w:rsid w:val="00387CEE"/>
    <w:rsid w:val="00397ACC"/>
    <w:rsid w:val="003C7BCE"/>
    <w:rsid w:val="003F41D6"/>
    <w:rsid w:val="003F4C71"/>
    <w:rsid w:val="00407490"/>
    <w:rsid w:val="004107E2"/>
    <w:rsid w:val="00437822"/>
    <w:rsid w:val="00472037"/>
    <w:rsid w:val="004E2011"/>
    <w:rsid w:val="004E27E3"/>
    <w:rsid w:val="005237AC"/>
    <w:rsid w:val="0052737B"/>
    <w:rsid w:val="00530D3C"/>
    <w:rsid w:val="00556F94"/>
    <w:rsid w:val="00577F42"/>
    <w:rsid w:val="005848A1"/>
    <w:rsid w:val="005A0231"/>
    <w:rsid w:val="005E2230"/>
    <w:rsid w:val="006055B5"/>
    <w:rsid w:val="00615165"/>
    <w:rsid w:val="00617ED1"/>
    <w:rsid w:val="00632B33"/>
    <w:rsid w:val="00644BAE"/>
    <w:rsid w:val="00670F66"/>
    <w:rsid w:val="006923E5"/>
    <w:rsid w:val="006A6C6E"/>
    <w:rsid w:val="006B4792"/>
    <w:rsid w:val="00730366"/>
    <w:rsid w:val="00731BFC"/>
    <w:rsid w:val="00772CD7"/>
    <w:rsid w:val="00773BA3"/>
    <w:rsid w:val="00783CEB"/>
    <w:rsid w:val="007900B6"/>
    <w:rsid w:val="007E47B5"/>
    <w:rsid w:val="007F73FA"/>
    <w:rsid w:val="008532AF"/>
    <w:rsid w:val="00855E17"/>
    <w:rsid w:val="00875CE7"/>
    <w:rsid w:val="008A1ED1"/>
    <w:rsid w:val="008A2DC1"/>
    <w:rsid w:val="008B554F"/>
    <w:rsid w:val="008C32DB"/>
    <w:rsid w:val="008D522A"/>
    <w:rsid w:val="008D5AEA"/>
    <w:rsid w:val="00903927"/>
    <w:rsid w:val="009043BA"/>
    <w:rsid w:val="00907383"/>
    <w:rsid w:val="00924962"/>
    <w:rsid w:val="00944C95"/>
    <w:rsid w:val="00964DE8"/>
    <w:rsid w:val="00984389"/>
    <w:rsid w:val="00991848"/>
    <w:rsid w:val="00992D81"/>
    <w:rsid w:val="009B1612"/>
    <w:rsid w:val="009B1CF4"/>
    <w:rsid w:val="009F4AC9"/>
    <w:rsid w:val="00A269D8"/>
    <w:rsid w:val="00A827FA"/>
    <w:rsid w:val="00A8358D"/>
    <w:rsid w:val="00AC29D6"/>
    <w:rsid w:val="00B4434E"/>
    <w:rsid w:val="00B73EFA"/>
    <w:rsid w:val="00B81986"/>
    <w:rsid w:val="00B86569"/>
    <w:rsid w:val="00BA4EB8"/>
    <w:rsid w:val="00BC36A7"/>
    <w:rsid w:val="00BC7E5E"/>
    <w:rsid w:val="00BE0D44"/>
    <w:rsid w:val="00BE4A5D"/>
    <w:rsid w:val="00C377A5"/>
    <w:rsid w:val="00C50B68"/>
    <w:rsid w:val="00CA4465"/>
    <w:rsid w:val="00CD0665"/>
    <w:rsid w:val="00CE3648"/>
    <w:rsid w:val="00D36145"/>
    <w:rsid w:val="00D375D8"/>
    <w:rsid w:val="00D619BD"/>
    <w:rsid w:val="00D76E44"/>
    <w:rsid w:val="00D77FCB"/>
    <w:rsid w:val="00D83256"/>
    <w:rsid w:val="00DC46D6"/>
    <w:rsid w:val="00E0639C"/>
    <w:rsid w:val="00E12BF0"/>
    <w:rsid w:val="00E363FA"/>
    <w:rsid w:val="00E9202D"/>
    <w:rsid w:val="00E9321B"/>
    <w:rsid w:val="00ED1536"/>
    <w:rsid w:val="00EE57A5"/>
    <w:rsid w:val="00F017D1"/>
    <w:rsid w:val="00F05CB0"/>
    <w:rsid w:val="00F523C1"/>
    <w:rsid w:val="00F806D4"/>
    <w:rsid w:val="00FC4493"/>
    <w:rsid w:val="00FF3F2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9503B4"/>
  <w15:docId w15:val="{6842B378-8F74-41A8-BD70-F17E5F36C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FCB"/>
    <w:pPr>
      <w:suppressAutoHyphens/>
      <w:spacing w:after="120"/>
    </w:pPr>
    <w:rPr>
      <w:rFonts w:cs="Calibri"/>
      <w:sz w:val="24"/>
      <w:szCs w:val="22"/>
      <w:lang w:eastAsia="ar-SA"/>
    </w:rPr>
  </w:style>
  <w:style w:type="paragraph" w:styleId="Heading1">
    <w:name w:val="heading 1"/>
    <w:basedOn w:val="Normal"/>
    <w:next w:val="Normal"/>
    <w:link w:val="Heading1Char"/>
    <w:qFormat/>
    <w:rsid w:val="002231EC"/>
    <w:pPr>
      <w:keepNext/>
      <w:tabs>
        <w:tab w:val="left" w:pos="-720"/>
      </w:tabs>
      <w:ind w:left="720" w:hanging="720"/>
      <w:outlineLvl w:val="0"/>
    </w:pPr>
    <w:rPr>
      <w:b/>
      <w:bCs/>
      <w:kern w:val="1"/>
      <w:sz w:val="28"/>
      <w:szCs w:val="32"/>
      <w:lang w:eastAsia="en-US"/>
    </w:rPr>
  </w:style>
  <w:style w:type="paragraph" w:styleId="Heading2">
    <w:name w:val="heading 2"/>
    <w:basedOn w:val="Normal"/>
    <w:next w:val="Normal"/>
    <w:link w:val="Heading2Char"/>
    <w:qFormat/>
    <w:rsid w:val="002231EC"/>
    <w:pPr>
      <w:keepNext/>
      <w:tabs>
        <w:tab w:val="left" w:pos="-576"/>
      </w:tabs>
      <w:ind w:left="576" w:hanging="576"/>
      <w:outlineLvl w:val="1"/>
    </w:pPr>
    <w:rPr>
      <w:rFonts w:eastAsia="MS Mincho" w:cs="Arial"/>
      <w:b/>
      <w:bCs/>
      <w:iCs/>
      <w:szCs w:val="28"/>
      <w:lang w:eastAsia="en-US"/>
    </w:rPr>
  </w:style>
  <w:style w:type="paragraph" w:styleId="Heading3">
    <w:name w:val="heading 3"/>
    <w:next w:val="Normal"/>
    <w:link w:val="Heading3Char"/>
    <w:qFormat/>
    <w:rsid w:val="002231EC"/>
    <w:pPr>
      <w:keepNext/>
      <w:tabs>
        <w:tab w:val="left" w:pos="630"/>
      </w:tabs>
      <w:suppressAutoHyphens/>
      <w:spacing w:before="60"/>
      <w:outlineLvl w:val="2"/>
    </w:pPr>
    <w:rPr>
      <w:b/>
      <w:bCs/>
      <w:sz w:val="24"/>
      <w:szCs w:val="26"/>
      <w:lang w:eastAsia="ar-SA"/>
    </w:rPr>
  </w:style>
  <w:style w:type="paragraph" w:styleId="Heading4">
    <w:name w:val="heading 4"/>
    <w:basedOn w:val="Normal"/>
    <w:next w:val="Normal"/>
    <w:link w:val="Heading4Char"/>
    <w:qFormat/>
    <w:rsid w:val="002231EC"/>
    <w:pPr>
      <w:keepNext/>
      <w:numPr>
        <w:ilvl w:val="3"/>
        <w:numId w:val="10"/>
      </w:numPr>
      <w:spacing w:before="240" w:after="60"/>
      <w:outlineLvl w:val="3"/>
    </w:pPr>
    <w:rPr>
      <w:b/>
      <w:bCs/>
      <w:szCs w:val="28"/>
      <w:lang w:eastAsia="en-US"/>
    </w:rPr>
  </w:style>
  <w:style w:type="paragraph" w:styleId="Heading5">
    <w:name w:val="heading 5"/>
    <w:basedOn w:val="Normal"/>
    <w:next w:val="Normal"/>
    <w:link w:val="Heading5Char"/>
    <w:qFormat/>
    <w:rsid w:val="002231EC"/>
    <w:pPr>
      <w:numPr>
        <w:ilvl w:val="4"/>
        <w:numId w:val="10"/>
      </w:numPr>
      <w:spacing w:before="240" w:after="60"/>
      <w:outlineLvl w:val="4"/>
    </w:pPr>
    <w:rPr>
      <w:rFonts w:ascii="Calibri" w:hAnsi="Calibri"/>
      <w:b/>
      <w:bCs/>
      <w:i/>
      <w:iCs/>
      <w:sz w:val="26"/>
      <w:szCs w:val="26"/>
      <w:lang w:eastAsia="en-US"/>
    </w:rPr>
  </w:style>
  <w:style w:type="paragraph" w:styleId="Heading6">
    <w:name w:val="heading 6"/>
    <w:basedOn w:val="Normal"/>
    <w:next w:val="Normal"/>
    <w:link w:val="Heading6Char"/>
    <w:qFormat/>
    <w:rsid w:val="002231EC"/>
    <w:pPr>
      <w:numPr>
        <w:ilvl w:val="5"/>
        <w:numId w:val="10"/>
      </w:numPr>
      <w:spacing w:before="240" w:after="60"/>
      <w:outlineLvl w:val="5"/>
    </w:pPr>
    <w:rPr>
      <w:rFonts w:ascii="Calibri" w:hAnsi="Calibri"/>
      <w:b/>
      <w:bCs/>
      <w:szCs w:val="20"/>
      <w:lang w:eastAsia="en-US"/>
    </w:rPr>
  </w:style>
  <w:style w:type="paragraph" w:styleId="Heading7">
    <w:name w:val="heading 7"/>
    <w:basedOn w:val="Normal"/>
    <w:next w:val="Normal"/>
    <w:link w:val="Heading7Char"/>
    <w:qFormat/>
    <w:rsid w:val="002231EC"/>
    <w:pPr>
      <w:numPr>
        <w:ilvl w:val="6"/>
        <w:numId w:val="10"/>
      </w:numPr>
      <w:spacing w:before="240" w:after="60"/>
      <w:outlineLvl w:val="6"/>
    </w:pPr>
    <w:rPr>
      <w:rFonts w:ascii="Calibri" w:hAnsi="Calibri"/>
      <w:szCs w:val="24"/>
      <w:lang w:eastAsia="en-US"/>
    </w:rPr>
  </w:style>
  <w:style w:type="paragraph" w:styleId="Heading8">
    <w:name w:val="heading 8"/>
    <w:basedOn w:val="Normal"/>
    <w:next w:val="Normal"/>
    <w:link w:val="Heading8Char"/>
    <w:qFormat/>
    <w:rsid w:val="002231EC"/>
    <w:pPr>
      <w:numPr>
        <w:ilvl w:val="7"/>
        <w:numId w:val="10"/>
      </w:numPr>
      <w:spacing w:before="240" w:after="60"/>
      <w:outlineLvl w:val="7"/>
    </w:pPr>
    <w:rPr>
      <w:rFonts w:ascii="Calibri" w:hAnsi="Calibri"/>
      <w:i/>
      <w:iCs/>
      <w:szCs w:val="24"/>
      <w:lang w:eastAsia="en-US"/>
    </w:rPr>
  </w:style>
  <w:style w:type="paragraph" w:styleId="Heading9">
    <w:name w:val="heading 9"/>
    <w:basedOn w:val="Normal"/>
    <w:next w:val="Normal"/>
    <w:link w:val="Heading9Char"/>
    <w:qFormat/>
    <w:rsid w:val="002231EC"/>
    <w:pPr>
      <w:numPr>
        <w:ilvl w:val="8"/>
        <w:numId w:val="10"/>
      </w:numPr>
      <w:spacing w:before="240" w:after="60"/>
      <w:outlineLvl w:val="8"/>
    </w:pPr>
    <w:rPr>
      <w:rFonts w:ascii="Cambria" w:hAnsi="Cambria"/>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2231EC"/>
  </w:style>
  <w:style w:type="paragraph" w:styleId="TOC2">
    <w:name w:val="toc 2"/>
    <w:basedOn w:val="Normal"/>
    <w:next w:val="Normal"/>
    <w:uiPriority w:val="39"/>
    <w:rsid w:val="002231EC"/>
    <w:pPr>
      <w:ind w:left="240"/>
    </w:pPr>
  </w:style>
  <w:style w:type="character" w:customStyle="1" w:styleId="Heading2Char">
    <w:name w:val="Heading 2 Char"/>
    <w:link w:val="Heading2"/>
    <w:rsid w:val="002231EC"/>
    <w:rPr>
      <w:rFonts w:ascii="Times New Roman" w:eastAsia="MS Mincho" w:hAnsi="Times New Roman" w:cs="Arial"/>
      <w:b/>
      <w:bCs/>
      <w:iCs/>
      <w:sz w:val="24"/>
      <w:szCs w:val="28"/>
    </w:rPr>
  </w:style>
  <w:style w:type="character" w:customStyle="1" w:styleId="Heading1Char">
    <w:name w:val="Heading 1 Char"/>
    <w:link w:val="Heading1"/>
    <w:rsid w:val="002231EC"/>
    <w:rPr>
      <w:rFonts w:ascii="Times New Roman" w:eastAsia="Times New Roman" w:hAnsi="Times New Roman" w:cs="Times New Roman"/>
      <w:b/>
      <w:bCs/>
      <w:kern w:val="1"/>
      <w:sz w:val="28"/>
      <w:szCs w:val="32"/>
    </w:rPr>
  </w:style>
  <w:style w:type="paragraph" w:styleId="BodyText">
    <w:name w:val="Body Text"/>
    <w:basedOn w:val="Normal"/>
    <w:link w:val="BodyTextChar"/>
    <w:rsid w:val="002231EC"/>
    <w:rPr>
      <w:rFonts w:eastAsia="Lucida Sans Unicode"/>
      <w:kern w:val="1"/>
      <w:szCs w:val="24"/>
      <w:lang w:eastAsia="en-US"/>
    </w:rPr>
  </w:style>
  <w:style w:type="character" w:customStyle="1" w:styleId="BodyTextChar">
    <w:name w:val="Body Text Char"/>
    <w:link w:val="BodyText"/>
    <w:rsid w:val="002231EC"/>
    <w:rPr>
      <w:rFonts w:ascii="Times New Roman" w:eastAsia="Lucida Sans Unicode" w:hAnsi="Times New Roman" w:cs="Times New Roman"/>
      <w:kern w:val="1"/>
      <w:sz w:val="24"/>
      <w:szCs w:val="24"/>
    </w:rPr>
  </w:style>
  <w:style w:type="character" w:customStyle="1" w:styleId="Heading3Char">
    <w:name w:val="Heading 3 Char"/>
    <w:link w:val="Heading3"/>
    <w:rsid w:val="002231EC"/>
    <w:rPr>
      <w:rFonts w:ascii="Times New Roman" w:eastAsia="Times New Roman" w:hAnsi="Times New Roman" w:cs="Times New Roman"/>
      <w:b/>
      <w:bCs/>
      <w:sz w:val="24"/>
      <w:szCs w:val="26"/>
      <w:lang w:val="en-US" w:eastAsia="ar-SA" w:bidi="ar-SA"/>
    </w:rPr>
  </w:style>
  <w:style w:type="character" w:customStyle="1" w:styleId="Heading4Char">
    <w:name w:val="Heading 4 Char"/>
    <w:link w:val="Heading4"/>
    <w:rsid w:val="002231EC"/>
    <w:rPr>
      <w:rFonts w:eastAsia="Times New Roman"/>
      <w:b/>
      <w:bCs/>
      <w:szCs w:val="28"/>
    </w:rPr>
  </w:style>
  <w:style w:type="paragraph" w:customStyle="1" w:styleId="WW-Default">
    <w:name w:val="WW-Default"/>
    <w:rsid w:val="002231EC"/>
    <w:pPr>
      <w:suppressAutoHyphens/>
      <w:autoSpaceDE w:val="0"/>
    </w:pPr>
    <w:rPr>
      <w:rFonts w:ascii="Arial" w:eastAsia="Arial" w:hAnsi="Arial" w:cs="Arial"/>
      <w:color w:val="000000"/>
      <w:sz w:val="24"/>
      <w:szCs w:val="24"/>
      <w:lang w:eastAsia="ar-SA"/>
    </w:rPr>
  </w:style>
  <w:style w:type="paragraph" w:customStyle="1" w:styleId="9ptTNRindent">
    <w:name w:val="9 pt. TNR # indent"/>
    <w:basedOn w:val="WW-Default"/>
    <w:next w:val="WW-Default"/>
    <w:rsid w:val="002231EC"/>
    <w:rPr>
      <w:rFonts w:ascii="Times New Roman" w:hAnsi="Times New Roman" w:cs="Times New Roman"/>
    </w:rPr>
  </w:style>
  <w:style w:type="character" w:customStyle="1" w:styleId="Absatz-Standardschriftart">
    <w:name w:val="Absatz-Standardschriftart"/>
    <w:rsid w:val="002231EC"/>
  </w:style>
  <w:style w:type="paragraph" w:customStyle="1" w:styleId="AcronymorGlossaryDefinition">
    <w:name w:val="Acronym or Glossary Definition"/>
    <w:rsid w:val="002231EC"/>
    <w:pPr>
      <w:suppressAutoHyphens/>
      <w:spacing w:before="80" w:after="80"/>
    </w:pPr>
    <w:rPr>
      <w:rFonts w:eastAsia="Arial"/>
      <w:sz w:val="24"/>
      <w:szCs w:val="24"/>
      <w:lang w:eastAsia="ar-SA"/>
    </w:rPr>
  </w:style>
  <w:style w:type="character" w:customStyle="1" w:styleId="AcronymorGlossaryDefinitionChar">
    <w:name w:val="Acronym or Glossary Definition Char"/>
    <w:rsid w:val="002231EC"/>
    <w:rPr>
      <w:rFonts w:ascii="Times New Roman" w:eastAsia="Times New Roman" w:hAnsi="Times New Roman" w:cs="Times New Roman"/>
      <w:sz w:val="24"/>
      <w:szCs w:val="24"/>
      <w:lang w:val="en-US" w:eastAsia="ar-SA" w:bidi="ar-SA"/>
    </w:rPr>
  </w:style>
  <w:style w:type="paragraph" w:styleId="BalloonText">
    <w:name w:val="Balloon Text"/>
    <w:basedOn w:val="Normal"/>
    <w:link w:val="BalloonTextChar"/>
    <w:rsid w:val="002231EC"/>
    <w:pPr>
      <w:spacing w:line="100" w:lineRule="atLeast"/>
    </w:pPr>
    <w:rPr>
      <w:rFonts w:ascii="Tahoma" w:hAnsi="Tahoma" w:cs="Tahoma"/>
      <w:sz w:val="16"/>
      <w:szCs w:val="16"/>
      <w:lang w:eastAsia="en-US"/>
    </w:rPr>
  </w:style>
  <w:style w:type="character" w:customStyle="1" w:styleId="BalloonTextChar">
    <w:name w:val="Balloon Text Char"/>
    <w:link w:val="BalloonText"/>
    <w:rsid w:val="002231EC"/>
    <w:rPr>
      <w:rFonts w:ascii="Tahoma" w:eastAsia="Times New Roman" w:hAnsi="Tahoma" w:cs="Tahoma"/>
      <w:sz w:val="16"/>
      <w:szCs w:val="16"/>
    </w:rPr>
  </w:style>
  <w:style w:type="paragraph" w:customStyle="1" w:styleId="bullet1">
    <w:name w:val="bullet 1"/>
    <w:basedOn w:val="Normal"/>
    <w:next w:val="Normal"/>
    <w:rsid w:val="002231EC"/>
    <w:pPr>
      <w:widowControl w:val="0"/>
      <w:ind w:left="-360"/>
    </w:pPr>
    <w:rPr>
      <w:rFonts w:eastAsia="Lucida Sans Unicode"/>
    </w:rPr>
  </w:style>
  <w:style w:type="paragraph" w:customStyle="1" w:styleId="bullet2">
    <w:name w:val="bullet 2"/>
    <w:basedOn w:val="Normal"/>
    <w:next w:val="Normal"/>
    <w:rsid w:val="002231EC"/>
    <w:pPr>
      <w:widowControl w:val="0"/>
      <w:ind w:left="-720"/>
    </w:pPr>
    <w:rPr>
      <w:rFonts w:eastAsia="Lucida Sans Unicode"/>
    </w:rPr>
  </w:style>
  <w:style w:type="paragraph" w:customStyle="1" w:styleId="Bullet10">
    <w:name w:val="Bullet1"/>
    <w:rsid w:val="002231EC"/>
    <w:pPr>
      <w:suppressAutoHyphens/>
      <w:autoSpaceDE w:val="0"/>
      <w:spacing w:after="100" w:line="276" w:lineRule="auto"/>
      <w:ind w:left="-1800"/>
    </w:pPr>
    <w:rPr>
      <w:rFonts w:eastAsia="Arial"/>
      <w:sz w:val="24"/>
      <w:szCs w:val="24"/>
      <w:lang w:eastAsia="ar-SA"/>
    </w:rPr>
  </w:style>
  <w:style w:type="paragraph" w:customStyle="1" w:styleId="Bullet20">
    <w:name w:val="Bullet2"/>
    <w:rsid w:val="002231EC"/>
    <w:pPr>
      <w:suppressAutoHyphens/>
      <w:autoSpaceDE w:val="0"/>
      <w:spacing w:after="100" w:line="276" w:lineRule="auto"/>
    </w:pPr>
    <w:rPr>
      <w:rFonts w:eastAsia="Arial"/>
      <w:iCs/>
      <w:sz w:val="24"/>
      <w:szCs w:val="22"/>
      <w:lang w:eastAsia="ar-SA"/>
    </w:rPr>
  </w:style>
  <w:style w:type="paragraph" w:styleId="Caption">
    <w:name w:val="caption"/>
    <w:basedOn w:val="Normal"/>
    <w:next w:val="Normal"/>
    <w:link w:val="CaptionChar"/>
    <w:uiPriority w:val="35"/>
    <w:qFormat/>
    <w:rsid w:val="002231EC"/>
    <w:rPr>
      <w:b/>
      <w:bCs/>
      <w:sz w:val="20"/>
      <w:szCs w:val="20"/>
    </w:rPr>
  </w:style>
  <w:style w:type="paragraph" w:customStyle="1" w:styleId="Char1CharCharChar">
    <w:name w:val="Char1 Char Char Char"/>
    <w:basedOn w:val="Normal"/>
    <w:rsid w:val="002231EC"/>
    <w:pPr>
      <w:spacing w:after="160" w:line="240" w:lineRule="exact"/>
    </w:pPr>
    <w:rPr>
      <w:rFonts w:ascii="Verdana" w:hAnsi="Verdana"/>
      <w:sz w:val="20"/>
      <w:szCs w:val="24"/>
    </w:rPr>
  </w:style>
  <w:style w:type="character" w:styleId="CommentReference">
    <w:name w:val="annotation reference"/>
    <w:uiPriority w:val="99"/>
    <w:rsid w:val="002231EC"/>
    <w:rPr>
      <w:sz w:val="16"/>
      <w:szCs w:val="16"/>
    </w:rPr>
  </w:style>
  <w:style w:type="paragraph" w:styleId="CommentText">
    <w:name w:val="annotation text"/>
    <w:basedOn w:val="Normal"/>
    <w:link w:val="CommentTextChar"/>
    <w:uiPriority w:val="99"/>
    <w:rsid w:val="002231EC"/>
    <w:rPr>
      <w:sz w:val="20"/>
      <w:szCs w:val="20"/>
      <w:lang w:eastAsia="en-US"/>
    </w:rPr>
  </w:style>
  <w:style w:type="character" w:customStyle="1" w:styleId="CommentTextChar">
    <w:name w:val="Comment Text Char"/>
    <w:link w:val="CommentText"/>
    <w:uiPriority w:val="99"/>
    <w:rsid w:val="002231E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2231EC"/>
    <w:rPr>
      <w:b/>
      <w:bCs/>
    </w:rPr>
  </w:style>
  <w:style w:type="character" w:customStyle="1" w:styleId="CommentSubjectChar">
    <w:name w:val="Comment Subject Char"/>
    <w:link w:val="CommentSubject"/>
    <w:rsid w:val="002231EC"/>
    <w:rPr>
      <w:rFonts w:ascii="Times New Roman" w:eastAsia="Times New Roman" w:hAnsi="Times New Roman" w:cs="Times New Roman"/>
      <w:b/>
      <w:bCs/>
      <w:sz w:val="20"/>
      <w:szCs w:val="20"/>
    </w:rPr>
  </w:style>
  <w:style w:type="paragraph" w:customStyle="1" w:styleId="Dash">
    <w:name w:val="Dash"/>
    <w:basedOn w:val="Normal"/>
    <w:rsid w:val="002231EC"/>
    <w:pPr>
      <w:spacing w:before="120" w:line="100" w:lineRule="atLeast"/>
    </w:pPr>
    <w:rPr>
      <w:szCs w:val="20"/>
    </w:rPr>
  </w:style>
  <w:style w:type="character" w:customStyle="1" w:styleId="DefaultParagraphFont1">
    <w:name w:val="Default Paragraph Font1"/>
    <w:rsid w:val="002231EC"/>
  </w:style>
  <w:style w:type="paragraph" w:customStyle="1" w:styleId="Default1">
    <w:name w:val="Default1"/>
    <w:basedOn w:val="WW-Default"/>
    <w:next w:val="WW-Default"/>
    <w:rsid w:val="002231EC"/>
    <w:rPr>
      <w:rFonts w:ascii="Times New Roman" w:hAnsi="Times New Roman" w:cs="Times New Roman"/>
    </w:rPr>
  </w:style>
  <w:style w:type="character" w:styleId="Emphasis">
    <w:name w:val="Emphasis"/>
    <w:uiPriority w:val="20"/>
    <w:qFormat/>
    <w:rsid w:val="002231EC"/>
    <w:rPr>
      <w:i/>
      <w:iCs/>
    </w:rPr>
  </w:style>
  <w:style w:type="character" w:customStyle="1" w:styleId="EndnoteCharacters">
    <w:name w:val="Endnote Characters"/>
    <w:rsid w:val="002231EC"/>
    <w:rPr>
      <w:vertAlign w:val="superscript"/>
    </w:rPr>
  </w:style>
  <w:style w:type="character" w:styleId="EndnoteReference">
    <w:name w:val="endnote reference"/>
    <w:rsid w:val="002231EC"/>
    <w:rPr>
      <w:vertAlign w:val="superscript"/>
    </w:rPr>
  </w:style>
  <w:style w:type="paragraph" w:customStyle="1" w:styleId="figurecaption">
    <w:name w:val="figurecaption"/>
    <w:basedOn w:val="Normal"/>
    <w:rsid w:val="002231EC"/>
    <w:pPr>
      <w:spacing w:before="240"/>
      <w:jc w:val="center"/>
    </w:pPr>
    <w:rPr>
      <w:rFonts w:ascii="Arial" w:hAnsi="Arial" w:cs="Arial"/>
      <w:b/>
      <w:bCs/>
      <w:sz w:val="16"/>
      <w:szCs w:val="16"/>
    </w:rPr>
  </w:style>
  <w:style w:type="character" w:styleId="FollowedHyperlink">
    <w:name w:val="FollowedHyperlink"/>
    <w:rsid w:val="002231EC"/>
    <w:rPr>
      <w:color w:val="800080"/>
      <w:u w:val="single"/>
    </w:rPr>
  </w:style>
  <w:style w:type="paragraph" w:styleId="Footer">
    <w:name w:val="footer"/>
    <w:basedOn w:val="Normal"/>
    <w:link w:val="FooterChar"/>
    <w:uiPriority w:val="99"/>
    <w:rsid w:val="002231EC"/>
    <w:rPr>
      <w:szCs w:val="20"/>
      <w:lang w:eastAsia="en-US"/>
    </w:rPr>
  </w:style>
  <w:style w:type="character" w:customStyle="1" w:styleId="FooterChar">
    <w:name w:val="Footer Char"/>
    <w:link w:val="Footer"/>
    <w:uiPriority w:val="99"/>
    <w:rsid w:val="002231EC"/>
    <w:rPr>
      <w:rFonts w:ascii="Times New Roman" w:eastAsia="Times New Roman" w:hAnsi="Times New Roman" w:cs="Times New Roman"/>
      <w:sz w:val="24"/>
    </w:rPr>
  </w:style>
  <w:style w:type="character" w:customStyle="1" w:styleId="FootnoteCharacters">
    <w:name w:val="Footnote Characters"/>
    <w:rsid w:val="002231EC"/>
    <w:rPr>
      <w:i/>
      <w:position w:val="0"/>
      <w:sz w:val="18"/>
      <w:vertAlign w:val="baseline"/>
    </w:rPr>
  </w:style>
  <w:style w:type="character" w:styleId="FootnoteReference">
    <w:name w:val="footnote reference"/>
    <w:rsid w:val="002231EC"/>
    <w:rPr>
      <w:vertAlign w:val="superscript"/>
    </w:rPr>
  </w:style>
  <w:style w:type="paragraph" w:styleId="FootnoteText">
    <w:name w:val="footnote text"/>
    <w:basedOn w:val="Normal"/>
    <w:link w:val="FootnoteTextChar"/>
    <w:rsid w:val="002231EC"/>
    <w:pPr>
      <w:spacing w:before="120" w:line="100" w:lineRule="atLeast"/>
      <w:ind w:left="360" w:hanging="360"/>
    </w:pPr>
    <w:rPr>
      <w:i/>
      <w:sz w:val="18"/>
      <w:szCs w:val="20"/>
      <w:lang w:eastAsia="en-US"/>
    </w:rPr>
  </w:style>
  <w:style w:type="character" w:customStyle="1" w:styleId="FootnoteTextChar">
    <w:name w:val="Footnote Text Char"/>
    <w:link w:val="FootnoteText"/>
    <w:rsid w:val="002231EC"/>
    <w:rPr>
      <w:rFonts w:ascii="Times New Roman" w:eastAsia="Times New Roman" w:hAnsi="Times New Roman" w:cs="Times New Roman"/>
      <w:i/>
      <w:sz w:val="18"/>
      <w:szCs w:val="20"/>
    </w:rPr>
  </w:style>
  <w:style w:type="paragraph" w:styleId="Header">
    <w:name w:val="header"/>
    <w:basedOn w:val="Normal"/>
    <w:link w:val="HeaderChar"/>
    <w:rsid w:val="002231EC"/>
    <w:rPr>
      <w:szCs w:val="20"/>
      <w:lang w:eastAsia="en-US"/>
    </w:rPr>
  </w:style>
  <w:style w:type="character" w:customStyle="1" w:styleId="HeaderChar">
    <w:name w:val="Header Char"/>
    <w:link w:val="Header"/>
    <w:rsid w:val="002231EC"/>
    <w:rPr>
      <w:rFonts w:ascii="Times New Roman" w:eastAsia="Times New Roman" w:hAnsi="Times New Roman" w:cs="Times New Roman"/>
      <w:sz w:val="24"/>
    </w:rPr>
  </w:style>
  <w:style w:type="paragraph" w:customStyle="1" w:styleId="Heading">
    <w:name w:val="Heading"/>
    <w:basedOn w:val="Normal"/>
    <w:next w:val="BodyText"/>
    <w:rsid w:val="002231EC"/>
    <w:pPr>
      <w:keepNext/>
      <w:spacing w:before="240"/>
    </w:pPr>
    <w:rPr>
      <w:rFonts w:ascii="Arial" w:eastAsia="Lucida Sans Unicode" w:hAnsi="Arial" w:cs="Tahoma"/>
      <w:sz w:val="28"/>
      <w:szCs w:val="28"/>
    </w:rPr>
  </w:style>
  <w:style w:type="character" w:customStyle="1" w:styleId="Heading5Char">
    <w:name w:val="Heading 5 Char"/>
    <w:link w:val="Heading5"/>
    <w:rsid w:val="002231EC"/>
    <w:rPr>
      <w:rFonts w:ascii="Calibri" w:eastAsia="Times New Roman" w:hAnsi="Calibri"/>
      <w:b/>
      <w:bCs/>
      <w:i/>
      <w:iCs/>
      <w:sz w:val="26"/>
      <w:szCs w:val="26"/>
    </w:rPr>
  </w:style>
  <w:style w:type="character" w:customStyle="1" w:styleId="Heading6Char">
    <w:name w:val="Heading 6 Char"/>
    <w:link w:val="Heading6"/>
    <w:rsid w:val="002231EC"/>
    <w:rPr>
      <w:rFonts w:ascii="Calibri" w:eastAsia="Times New Roman" w:hAnsi="Calibri"/>
      <w:b/>
      <w:bCs/>
    </w:rPr>
  </w:style>
  <w:style w:type="character" w:customStyle="1" w:styleId="Heading7Char">
    <w:name w:val="Heading 7 Char"/>
    <w:link w:val="Heading7"/>
    <w:rsid w:val="002231EC"/>
    <w:rPr>
      <w:rFonts w:ascii="Calibri" w:eastAsia="Times New Roman" w:hAnsi="Calibri"/>
      <w:szCs w:val="24"/>
    </w:rPr>
  </w:style>
  <w:style w:type="character" w:customStyle="1" w:styleId="Heading8Char">
    <w:name w:val="Heading 8 Char"/>
    <w:link w:val="Heading8"/>
    <w:rsid w:val="002231EC"/>
    <w:rPr>
      <w:rFonts w:ascii="Calibri" w:eastAsia="Times New Roman" w:hAnsi="Calibri"/>
      <w:i/>
      <w:iCs/>
      <w:szCs w:val="24"/>
    </w:rPr>
  </w:style>
  <w:style w:type="character" w:customStyle="1" w:styleId="Heading9Char">
    <w:name w:val="Heading 9 Char"/>
    <w:link w:val="Heading9"/>
    <w:rsid w:val="002231EC"/>
    <w:rPr>
      <w:rFonts w:ascii="Cambria" w:eastAsia="Times New Roman" w:hAnsi="Cambria" w:cs="Times New Roman"/>
    </w:rPr>
  </w:style>
  <w:style w:type="character" w:styleId="Hyperlink">
    <w:name w:val="Hyperlink"/>
    <w:uiPriority w:val="99"/>
    <w:rsid w:val="002231EC"/>
    <w:rPr>
      <w:color w:val="0000FF"/>
      <w:u w:val="single"/>
    </w:rPr>
  </w:style>
  <w:style w:type="paragraph" w:customStyle="1" w:styleId="Index">
    <w:name w:val="Index"/>
    <w:basedOn w:val="Normal"/>
    <w:rsid w:val="002231EC"/>
    <w:pPr>
      <w:suppressLineNumbers/>
    </w:pPr>
    <w:rPr>
      <w:rFonts w:cs="Tahoma"/>
    </w:rPr>
  </w:style>
  <w:style w:type="paragraph" w:customStyle="1" w:styleId="letteredlist">
    <w:name w:val="letteredlist"/>
    <w:basedOn w:val="Normal"/>
    <w:rsid w:val="002231EC"/>
    <w:pPr>
      <w:spacing w:before="90" w:after="90"/>
      <w:ind w:left="720"/>
    </w:pPr>
    <w:rPr>
      <w:rFonts w:ascii="Arial" w:hAnsi="Arial" w:cs="Arial"/>
    </w:rPr>
  </w:style>
  <w:style w:type="paragraph" w:styleId="List">
    <w:name w:val="List"/>
    <w:basedOn w:val="BodyText"/>
    <w:rsid w:val="002231EC"/>
    <w:rPr>
      <w:rFonts w:eastAsia="Times New Roman" w:cs="Tahoma"/>
      <w:kern w:val="0"/>
      <w:sz w:val="22"/>
      <w:szCs w:val="22"/>
      <w:lang w:eastAsia="ar-SA"/>
    </w:rPr>
  </w:style>
  <w:style w:type="paragraph" w:styleId="ListParagraph">
    <w:name w:val="List Paragraph"/>
    <w:basedOn w:val="Normal"/>
    <w:link w:val="ListParagraphChar"/>
    <w:uiPriority w:val="34"/>
    <w:qFormat/>
    <w:rsid w:val="002231EC"/>
    <w:pPr>
      <w:ind w:left="720"/>
    </w:pPr>
  </w:style>
  <w:style w:type="paragraph" w:styleId="NoSpacing">
    <w:name w:val="No Spacing"/>
    <w:uiPriority w:val="1"/>
    <w:qFormat/>
    <w:rsid w:val="002231EC"/>
    <w:pPr>
      <w:suppressAutoHyphens/>
    </w:pPr>
    <w:rPr>
      <w:sz w:val="22"/>
      <w:szCs w:val="22"/>
      <w:lang w:eastAsia="ar-SA"/>
    </w:rPr>
  </w:style>
  <w:style w:type="paragraph" w:styleId="NormalWeb">
    <w:name w:val="Normal (Web)"/>
    <w:basedOn w:val="Normal"/>
    <w:uiPriority w:val="99"/>
    <w:unhideWhenUsed/>
    <w:rsid w:val="002231EC"/>
    <w:pPr>
      <w:suppressAutoHyphens w:val="0"/>
      <w:spacing w:before="100" w:beforeAutospacing="1" w:after="100" w:afterAutospacing="1"/>
    </w:pPr>
    <w:rPr>
      <w:szCs w:val="24"/>
      <w:lang w:eastAsia="en-US"/>
    </w:rPr>
  </w:style>
  <w:style w:type="paragraph" w:customStyle="1" w:styleId="NumberedList">
    <w:name w:val="Numbered List"/>
    <w:rsid w:val="002231EC"/>
    <w:pPr>
      <w:suppressAutoHyphens/>
      <w:spacing w:after="100" w:line="276" w:lineRule="auto"/>
    </w:pPr>
    <w:rPr>
      <w:rFonts w:eastAsia="Arial"/>
      <w:sz w:val="24"/>
      <w:szCs w:val="22"/>
      <w:lang w:eastAsia="ar-SA"/>
    </w:rPr>
  </w:style>
  <w:style w:type="paragraph" w:styleId="PlainText">
    <w:name w:val="Plain Text"/>
    <w:basedOn w:val="Normal"/>
    <w:link w:val="PlainTextChar"/>
    <w:rsid w:val="002231EC"/>
    <w:pPr>
      <w:suppressAutoHyphens w:val="0"/>
    </w:pPr>
    <w:rPr>
      <w:rFonts w:ascii="Consolas" w:eastAsia="Calibri" w:hAnsi="Consolas"/>
      <w:sz w:val="21"/>
      <w:szCs w:val="21"/>
      <w:lang w:eastAsia="en-US"/>
    </w:rPr>
  </w:style>
  <w:style w:type="character" w:customStyle="1" w:styleId="PlainTextChar">
    <w:name w:val="Plain Text Char"/>
    <w:link w:val="PlainText"/>
    <w:rsid w:val="002231EC"/>
    <w:rPr>
      <w:rFonts w:ascii="Consolas" w:eastAsia="Calibri" w:hAnsi="Consolas" w:cs="Times New Roman"/>
      <w:sz w:val="21"/>
      <w:szCs w:val="21"/>
    </w:rPr>
  </w:style>
  <w:style w:type="paragraph" w:styleId="Revision">
    <w:name w:val="Revision"/>
    <w:rsid w:val="002231EC"/>
    <w:pPr>
      <w:suppressAutoHyphens/>
    </w:pPr>
    <w:rPr>
      <w:rFonts w:eastAsia="Arial"/>
      <w:sz w:val="24"/>
      <w:szCs w:val="22"/>
      <w:lang w:eastAsia="ar-SA"/>
    </w:rPr>
  </w:style>
  <w:style w:type="character" w:styleId="Strong">
    <w:name w:val="Strong"/>
    <w:uiPriority w:val="22"/>
    <w:qFormat/>
    <w:rsid w:val="002231EC"/>
    <w:rPr>
      <w:b/>
      <w:bCs/>
    </w:rPr>
  </w:style>
  <w:style w:type="paragraph" w:styleId="Subtitle">
    <w:name w:val="Subtitle"/>
    <w:basedOn w:val="Normal"/>
    <w:next w:val="Normal"/>
    <w:link w:val="SubtitleChar"/>
    <w:qFormat/>
    <w:rsid w:val="002231EC"/>
    <w:pPr>
      <w:jc w:val="center"/>
    </w:pPr>
    <w:rPr>
      <w:b/>
      <w:kern w:val="1"/>
      <w:sz w:val="18"/>
      <w:szCs w:val="24"/>
      <w:lang w:eastAsia="en-US"/>
    </w:rPr>
  </w:style>
  <w:style w:type="character" w:customStyle="1" w:styleId="SubtitleChar">
    <w:name w:val="Subtitle Char"/>
    <w:link w:val="Subtitle"/>
    <w:rsid w:val="002231EC"/>
    <w:rPr>
      <w:rFonts w:ascii="Times New Roman" w:eastAsia="Times New Roman" w:hAnsi="Times New Roman" w:cs="Times New Roman"/>
      <w:b/>
      <w:kern w:val="1"/>
      <w:sz w:val="18"/>
      <w:szCs w:val="24"/>
    </w:rPr>
  </w:style>
  <w:style w:type="paragraph" w:customStyle="1" w:styleId="Tablecaption">
    <w:name w:val="Table caption"/>
    <w:rsid w:val="002231EC"/>
    <w:pPr>
      <w:widowControl w:val="0"/>
      <w:suppressAutoHyphens/>
      <w:autoSpaceDE w:val="0"/>
      <w:spacing w:before="60"/>
      <w:jc w:val="center"/>
    </w:pPr>
    <w:rPr>
      <w:rFonts w:eastAsia="Arial"/>
      <w:b/>
      <w:bCs/>
      <w:szCs w:val="24"/>
      <w:lang w:eastAsia="ar-SA"/>
    </w:rPr>
  </w:style>
  <w:style w:type="paragraph" w:customStyle="1" w:styleId="TableContents">
    <w:name w:val="Table Contents"/>
    <w:basedOn w:val="Normal"/>
    <w:rsid w:val="002231EC"/>
    <w:pPr>
      <w:suppressLineNumbers/>
    </w:pPr>
  </w:style>
  <w:style w:type="table" w:styleId="TableGrid">
    <w:name w:val="Table Grid"/>
    <w:aliases w:val="Deloitte Table Grid,Table Definitions Grid,Table Definitions Grid1,Deloitte,Table Definitions Grid2,Table Definitions Grid11,Table Definitions Grid3,Table Definitions Grid12,Deloitte1,Deloitte2,Deloitte11,HED"/>
    <w:basedOn w:val="TableNormal"/>
    <w:uiPriority w:val="39"/>
    <w:qFormat/>
    <w:rsid w:val="002231EC"/>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row">
    <w:name w:val="Table header row"/>
    <w:rsid w:val="002231EC"/>
    <w:pPr>
      <w:suppressAutoHyphens/>
      <w:spacing w:before="40" w:after="40"/>
      <w:jc w:val="center"/>
    </w:pPr>
    <w:rPr>
      <w:rFonts w:eastAsia="Arial"/>
      <w:b/>
      <w:bCs/>
      <w:szCs w:val="24"/>
      <w:lang w:eastAsia="ar-SA"/>
    </w:rPr>
  </w:style>
  <w:style w:type="paragraph" w:customStyle="1" w:styleId="TableHeading">
    <w:name w:val="Table Heading"/>
    <w:basedOn w:val="TableContents"/>
    <w:rsid w:val="002231EC"/>
    <w:pPr>
      <w:jc w:val="center"/>
    </w:pPr>
    <w:rPr>
      <w:b/>
      <w:bCs/>
    </w:rPr>
  </w:style>
  <w:style w:type="paragraph" w:styleId="TableofFigures">
    <w:name w:val="table of figures"/>
    <w:basedOn w:val="Normal"/>
    <w:next w:val="Normal"/>
    <w:rsid w:val="002231EC"/>
  </w:style>
  <w:style w:type="paragraph" w:customStyle="1" w:styleId="Tabletext">
    <w:name w:val="Table text"/>
    <w:rsid w:val="002231EC"/>
    <w:pPr>
      <w:suppressAutoHyphens/>
      <w:spacing w:before="40" w:after="40"/>
    </w:pPr>
    <w:rPr>
      <w:rFonts w:eastAsia="Arial"/>
      <w:bCs/>
      <w:szCs w:val="24"/>
      <w:lang w:eastAsia="ar-SA"/>
    </w:rPr>
  </w:style>
  <w:style w:type="paragraph" w:customStyle="1" w:styleId="tabletext0">
    <w:name w:val="table text"/>
    <w:basedOn w:val="Normal"/>
    <w:rsid w:val="002231EC"/>
    <w:pPr>
      <w:spacing w:after="60"/>
    </w:pPr>
    <w:rPr>
      <w:sz w:val="20"/>
      <w:szCs w:val="20"/>
    </w:rPr>
  </w:style>
  <w:style w:type="paragraph" w:customStyle="1" w:styleId="TableText1">
    <w:name w:val="Table Text"/>
    <w:basedOn w:val="Normal"/>
    <w:rsid w:val="002231EC"/>
    <w:pPr>
      <w:spacing w:before="40" w:after="40" w:line="100" w:lineRule="atLeast"/>
    </w:pPr>
    <w:rPr>
      <w:szCs w:val="20"/>
    </w:rPr>
  </w:style>
  <w:style w:type="paragraph" w:customStyle="1" w:styleId="TableTextBullet">
    <w:name w:val="Table Text Bullet"/>
    <w:basedOn w:val="Normal"/>
    <w:rsid w:val="002231EC"/>
    <w:pPr>
      <w:spacing w:before="40" w:after="40" w:line="100" w:lineRule="atLeast"/>
    </w:pPr>
    <w:rPr>
      <w:szCs w:val="20"/>
    </w:rPr>
  </w:style>
  <w:style w:type="paragraph" w:customStyle="1" w:styleId="TableTextBullet2">
    <w:name w:val="Table Text Bullet2"/>
    <w:basedOn w:val="Bullet20"/>
    <w:rsid w:val="002231EC"/>
    <w:pPr>
      <w:keepNext/>
      <w:keepLines/>
      <w:autoSpaceDE/>
      <w:spacing w:before="40" w:after="40" w:line="100" w:lineRule="atLeast"/>
    </w:pPr>
    <w:rPr>
      <w:iCs w:val="0"/>
      <w:sz w:val="22"/>
      <w:szCs w:val="20"/>
    </w:rPr>
  </w:style>
  <w:style w:type="character" w:customStyle="1" w:styleId="TableTextChar">
    <w:name w:val="Table Text Char"/>
    <w:rsid w:val="002231EC"/>
    <w:rPr>
      <w:rFonts w:ascii="Times New Roman" w:eastAsia="Times New Roman" w:hAnsi="Times New Roman" w:cs="Times New Roman"/>
      <w:szCs w:val="20"/>
    </w:rPr>
  </w:style>
  <w:style w:type="paragraph" w:customStyle="1" w:styleId="tabletext2">
    <w:name w:val="table_text"/>
    <w:basedOn w:val="Normal"/>
    <w:rsid w:val="002231EC"/>
    <w:pPr>
      <w:widowControl w:val="0"/>
      <w:autoSpaceDE w:val="0"/>
      <w:spacing w:before="40" w:after="40" w:line="100" w:lineRule="atLeast"/>
    </w:pPr>
    <w:rPr>
      <w:sz w:val="20"/>
      <w:szCs w:val="24"/>
    </w:rPr>
  </w:style>
  <w:style w:type="paragraph" w:styleId="TOC3">
    <w:name w:val="toc 3"/>
    <w:basedOn w:val="Normal"/>
    <w:next w:val="Normal"/>
    <w:uiPriority w:val="39"/>
    <w:rsid w:val="002231EC"/>
    <w:pPr>
      <w:ind w:left="440"/>
    </w:pPr>
  </w:style>
  <w:style w:type="paragraph" w:styleId="TOC4">
    <w:name w:val="toc 4"/>
    <w:basedOn w:val="Normal"/>
    <w:next w:val="Normal"/>
    <w:rsid w:val="002231EC"/>
    <w:pPr>
      <w:spacing w:after="100"/>
      <w:ind w:left="660"/>
    </w:pPr>
    <w:rPr>
      <w:rFonts w:ascii="Calibri" w:hAnsi="Calibri"/>
    </w:rPr>
  </w:style>
  <w:style w:type="paragraph" w:styleId="TOC5">
    <w:name w:val="toc 5"/>
    <w:basedOn w:val="Normal"/>
    <w:next w:val="Normal"/>
    <w:rsid w:val="002231EC"/>
    <w:pPr>
      <w:spacing w:after="100"/>
      <w:ind w:left="880"/>
    </w:pPr>
    <w:rPr>
      <w:rFonts w:ascii="Calibri" w:hAnsi="Calibri"/>
    </w:rPr>
  </w:style>
  <w:style w:type="paragraph" w:styleId="TOC6">
    <w:name w:val="toc 6"/>
    <w:basedOn w:val="Normal"/>
    <w:next w:val="Normal"/>
    <w:rsid w:val="002231EC"/>
    <w:pPr>
      <w:spacing w:after="100"/>
      <w:ind w:left="1100"/>
    </w:pPr>
    <w:rPr>
      <w:rFonts w:ascii="Calibri" w:hAnsi="Calibri"/>
    </w:rPr>
  </w:style>
  <w:style w:type="paragraph" w:styleId="TOC7">
    <w:name w:val="toc 7"/>
    <w:basedOn w:val="Normal"/>
    <w:next w:val="Normal"/>
    <w:rsid w:val="002231EC"/>
    <w:pPr>
      <w:spacing w:after="100"/>
      <w:ind w:left="1320"/>
    </w:pPr>
    <w:rPr>
      <w:rFonts w:ascii="Calibri" w:hAnsi="Calibri"/>
    </w:rPr>
  </w:style>
  <w:style w:type="paragraph" w:styleId="TOC8">
    <w:name w:val="toc 8"/>
    <w:basedOn w:val="Normal"/>
    <w:next w:val="Normal"/>
    <w:rsid w:val="002231EC"/>
    <w:pPr>
      <w:spacing w:after="100"/>
      <w:ind w:left="1540"/>
    </w:pPr>
    <w:rPr>
      <w:rFonts w:ascii="Calibri" w:hAnsi="Calibri"/>
    </w:rPr>
  </w:style>
  <w:style w:type="paragraph" w:styleId="TOC9">
    <w:name w:val="toc 9"/>
    <w:basedOn w:val="Normal"/>
    <w:next w:val="Normal"/>
    <w:rsid w:val="002231EC"/>
    <w:pPr>
      <w:spacing w:after="100"/>
      <w:ind w:left="1760"/>
    </w:pPr>
    <w:rPr>
      <w:rFonts w:ascii="Calibri" w:hAnsi="Calibri"/>
    </w:rPr>
  </w:style>
  <w:style w:type="character" w:customStyle="1" w:styleId="WW8Num1z0">
    <w:name w:val="WW8Num1z0"/>
    <w:rsid w:val="002231EC"/>
    <w:rPr>
      <w:rFonts w:ascii="Symbol" w:hAnsi="Symbol"/>
      <w:sz w:val="22"/>
    </w:rPr>
  </w:style>
  <w:style w:type="character" w:customStyle="1" w:styleId="WW8Num1z1">
    <w:name w:val="WW8Num1z1"/>
    <w:rsid w:val="002231EC"/>
    <w:rPr>
      <w:rFonts w:ascii="Times New Roman" w:hAnsi="Times New Roman" w:cs="Times New Roman"/>
      <w:sz w:val="24"/>
      <w:szCs w:val="24"/>
    </w:rPr>
  </w:style>
  <w:style w:type="character" w:customStyle="1" w:styleId="WW8Num2z0">
    <w:name w:val="WW8Num2z0"/>
    <w:rsid w:val="002231EC"/>
    <w:rPr>
      <w:rFonts w:ascii="Symbol" w:hAnsi="Symbol"/>
      <w:sz w:val="18"/>
    </w:rPr>
  </w:style>
  <w:style w:type="character" w:customStyle="1" w:styleId="WW8Num2z1">
    <w:name w:val="WW8Num2z1"/>
    <w:rsid w:val="002231EC"/>
    <w:rPr>
      <w:rFonts w:ascii="Times New Roman" w:eastAsia="Times New Roman" w:hAnsi="Times New Roman" w:cs="Times New Roman"/>
    </w:rPr>
  </w:style>
  <w:style w:type="character" w:customStyle="1" w:styleId="WW8Num2z2">
    <w:name w:val="WW8Num2z2"/>
    <w:rsid w:val="002231EC"/>
    <w:rPr>
      <w:rFonts w:ascii="Wingdings" w:hAnsi="Wingdings"/>
    </w:rPr>
  </w:style>
  <w:style w:type="character" w:customStyle="1" w:styleId="WW8Num2z3">
    <w:name w:val="WW8Num2z3"/>
    <w:rsid w:val="002231EC"/>
    <w:rPr>
      <w:rFonts w:ascii="Symbol" w:hAnsi="Symbol"/>
    </w:rPr>
  </w:style>
  <w:style w:type="character" w:customStyle="1" w:styleId="WW8Num2z4">
    <w:name w:val="WW8Num2z4"/>
    <w:rsid w:val="002231EC"/>
    <w:rPr>
      <w:rFonts w:ascii="Courier New" w:hAnsi="Courier New" w:cs="Courier New"/>
    </w:rPr>
  </w:style>
  <w:style w:type="character" w:customStyle="1" w:styleId="WW8Num3z0">
    <w:name w:val="WW8Num3z0"/>
    <w:rsid w:val="002231EC"/>
    <w:rPr>
      <w:rFonts w:ascii="Symbol" w:hAnsi="Symbol"/>
    </w:rPr>
  </w:style>
  <w:style w:type="character" w:customStyle="1" w:styleId="WW8Num3z1">
    <w:name w:val="WW8Num3z1"/>
    <w:rsid w:val="002231EC"/>
    <w:rPr>
      <w:rFonts w:ascii="Courier New" w:hAnsi="Courier New" w:cs="Courier New"/>
    </w:rPr>
  </w:style>
  <w:style w:type="character" w:customStyle="1" w:styleId="WW8Num3z2">
    <w:name w:val="WW8Num3z2"/>
    <w:rsid w:val="002231EC"/>
    <w:rPr>
      <w:rFonts w:ascii="Wingdings" w:hAnsi="Wingdings"/>
    </w:rPr>
  </w:style>
  <w:style w:type="character" w:customStyle="1" w:styleId="WW8Num4z0">
    <w:name w:val="WW8Num4z0"/>
    <w:rsid w:val="002231EC"/>
    <w:rPr>
      <w:rFonts w:ascii="CG Times" w:hAnsi="CG Times"/>
      <w:sz w:val="24"/>
    </w:rPr>
  </w:style>
  <w:style w:type="character" w:customStyle="1" w:styleId="WW8Num4z1">
    <w:name w:val="WW8Num4z1"/>
    <w:rsid w:val="002231EC"/>
    <w:rPr>
      <w:rFonts w:ascii="Times New Roman" w:hAnsi="Times New Roman" w:cs="Times New Roman"/>
      <w:sz w:val="24"/>
      <w:szCs w:val="24"/>
    </w:rPr>
  </w:style>
  <w:style w:type="character" w:customStyle="1" w:styleId="WW8Num4z2">
    <w:name w:val="WW8Num4z2"/>
    <w:rsid w:val="002231EC"/>
    <w:rPr>
      <w:rFonts w:ascii="Wingdings" w:hAnsi="Wingdings"/>
    </w:rPr>
  </w:style>
  <w:style w:type="character" w:customStyle="1" w:styleId="WW8Num5z0">
    <w:name w:val="WW8Num5z0"/>
    <w:rsid w:val="002231EC"/>
    <w:rPr>
      <w:rFonts w:ascii="Symbol" w:hAnsi="Symbol"/>
    </w:rPr>
  </w:style>
  <w:style w:type="character" w:customStyle="1" w:styleId="WW8Num5z1">
    <w:name w:val="WW8Num5z1"/>
    <w:rsid w:val="002231EC"/>
    <w:rPr>
      <w:rFonts w:ascii="Courier New" w:hAnsi="Courier New" w:cs="Courier New"/>
    </w:rPr>
  </w:style>
  <w:style w:type="character" w:customStyle="1" w:styleId="WW8Num5z2">
    <w:name w:val="WW8Num5z2"/>
    <w:rsid w:val="002231EC"/>
    <w:rPr>
      <w:rFonts w:ascii="Wingdings" w:hAnsi="Wingdings"/>
    </w:rPr>
  </w:style>
  <w:style w:type="character" w:customStyle="1" w:styleId="WW8Num6z0">
    <w:name w:val="WW8Num6z0"/>
    <w:rsid w:val="002231EC"/>
    <w:rPr>
      <w:rFonts w:ascii="Times New Roman" w:hAnsi="Times New Roman" w:cs="Times New Roman"/>
    </w:rPr>
  </w:style>
  <w:style w:type="character" w:customStyle="1" w:styleId="WW8Num6z1">
    <w:name w:val="WW8Num6z1"/>
    <w:rsid w:val="002231EC"/>
    <w:rPr>
      <w:rFonts w:ascii="Courier New" w:hAnsi="Courier New" w:cs="Courier New"/>
    </w:rPr>
  </w:style>
  <w:style w:type="character" w:customStyle="1" w:styleId="WW8Num6z2">
    <w:name w:val="WW8Num6z2"/>
    <w:rsid w:val="002231EC"/>
    <w:rPr>
      <w:rFonts w:ascii="Wingdings" w:hAnsi="Wingdings"/>
    </w:rPr>
  </w:style>
  <w:style w:type="character" w:customStyle="1" w:styleId="WW8Num6z3">
    <w:name w:val="WW8Num6z3"/>
    <w:rsid w:val="002231EC"/>
    <w:rPr>
      <w:rFonts w:ascii="Symbol" w:hAnsi="Symbol"/>
    </w:rPr>
  </w:style>
  <w:style w:type="character" w:customStyle="1" w:styleId="WW8Num7z1">
    <w:name w:val="WW8Num7z1"/>
    <w:rsid w:val="002231EC"/>
    <w:rPr>
      <w:rFonts w:ascii="Times New Roman" w:hAnsi="Times New Roman" w:cs="Times New Roman"/>
      <w:sz w:val="24"/>
      <w:szCs w:val="24"/>
    </w:rPr>
  </w:style>
  <w:style w:type="character" w:customStyle="1" w:styleId="WW-Absatz-Standardschriftart">
    <w:name w:val="WW-Absatz-Standardschriftart"/>
    <w:rsid w:val="002231EC"/>
  </w:style>
  <w:style w:type="character" w:customStyle="1" w:styleId="WW-Absatz-Standardschriftart1">
    <w:name w:val="WW-Absatz-Standardschriftart1"/>
    <w:rsid w:val="002231EC"/>
  </w:style>
  <w:style w:type="character" w:customStyle="1" w:styleId="WW-Absatz-Standardschriftart11">
    <w:name w:val="WW-Absatz-Standardschriftart11"/>
    <w:rsid w:val="002231EC"/>
  </w:style>
  <w:style w:type="character" w:customStyle="1" w:styleId="WW-Absatz-Standardschriftart111">
    <w:name w:val="WW-Absatz-Standardschriftart111"/>
    <w:rsid w:val="002231EC"/>
  </w:style>
  <w:style w:type="character" w:customStyle="1" w:styleId="WW-Absatz-Standardschriftart1111">
    <w:name w:val="WW-Absatz-Standardschriftart1111"/>
    <w:rsid w:val="002231EC"/>
  </w:style>
  <w:style w:type="character" w:customStyle="1" w:styleId="WW-Absatz-Standardschriftart11111">
    <w:name w:val="WW-Absatz-Standardschriftart11111"/>
    <w:rsid w:val="002231EC"/>
  </w:style>
  <w:style w:type="character" w:customStyle="1" w:styleId="WW-Absatz-Standardschriftart111111">
    <w:name w:val="WW-Absatz-Standardschriftart111111"/>
    <w:rsid w:val="002231EC"/>
  </w:style>
  <w:style w:type="character" w:customStyle="1" w:styleId="WW-Absatz-Standardschriftart1111111">
    <w:name w:val="WW-Absatz-Standardschriftart1111111"/>
    <w:rsid w:val="002231EC"/>
  </w:style>
  <w:style w:type="character" w:customStyle="1" w:styleId="WW-Absatz-Standardschriftart11111111">
    <w:name w:val="WW-Absatz-Standardschriftart11111111"/>
    <w:rsid w:val="002231EC"/>
  </w:style>
  <w:style w:type="character" w:customStyle="1" w:styleId="WW-Absatz-Standardschriftart111111111">
    <w:name w:val="WW-Absatz-Standardschriftart111111111"/>
    <w:rsid w:val="002231EC"/>
  </w:style>
  <w:style w:type="character" w:customStyle="1" w:styleId="WW-DefaultParagraphFont">
    <w:name w:val="WW-Default Paragraph Font"/>
    <w:rsid w:val="002231EC"/>
  </w:style>
  <w:style w:type="character" w:customStyle="1" w:styleId="WW-DefaultParagraphFont1">
    <w:name w:val="WW-Default Paragraph Font1"/>
    <w:rsid w:val="002231EC"/>
  </w:style>
  <w:style w:type="character" w:customStyle="1" w:styleId="WW-DefaultParagraphFont11">
    <w:name w:val="WW-Default Paragraph Font11"/>
    <w:rsid w:val="002231EC"/>
  </w:style>
  <w:style w:type="character" w:customStyle="1" w:styleId="WW-DefaultParagraphFont111">
    <w:name w:val="WW-Default Paragraph Font111"/>
    <w:rsid w:val="002231EC"/>
  </w:style>
  <w:style w:type="character" w:customStyle="1" w:styleId="WW-DefaultParagraphFont1111">
    <w:name w:val="WW-Default Paragraph Font1111"/>
    <w:rsid w:val="002231EC"/>
  </w:style>
  <w:style w:type="character" w:customStyle="1" w:styleId="WW-DefaultParagraphFont11111">
    <w:name w:val="WW-Default Paragraph Font11111"/>
    <w:rsid w:val="002231EC"/>
  </w:style>
  <w:style w:type="character" w:customStyle="1" w:styleId="WW-DefaultParagraphFont111111">
    <w:name w:val="WW-Default Paragraph Font111111"/>
    <w:rsid w:val="002231EC"/>
  </w:style>
  <w:style w:type="character" w:customStyle="1" w:styleId="WW-DefaultParagraphFont1111111">
    <w:name w:val="WW-Default Paragraph Font1111111"/>
    <w:rsid w:val="002231EC"/>
  </w:style>
  <w:style w:type="character" w:customStyle="1" w:styleId="WW-DefaultParagraphFont11111111">
    <w:name w:val="WW-Default Paragraph Font11111111"/>
    <w:rsid w:val="002231EC"/>
  </w:style>
  <w:style w:type="character" w:customStyle="1" w:styleId="WW-DefaultParagraphFont111111111">
    <w:name w:val="WW-Default Paragraph Font111111111"/>
    <w:rsid w:val="002231EC"/>
  </w:style>
  <w:style w:type="character" w:customStyle="1" w:styleId="WW-DefaultParagraphFont1111111111">
    <w:name w:val="WW-Default Paragraph Font1111111111"/>
    <w:rsid w:val="002231EC"/>
  </w:style>
  <w:style w:type="character" w:customStyle="1" w:styleId="WW-DefaultParagraphFont11111111111">
    <w:name w:val="WW-Default Paragraph Font11111111111"/>
    <w:rsid w:val="002231EC"/>
  </w:style>
  <w:style w:type="character" w:customStyle="1" w:styleId="WW-DefaultParagraphFont111111111111">
    <w:name w:val="WW-Default Paragraph Font111111111111"/>
    <w:rsid w:val="002231EC"/>
  </w:style>
  <w:style w:type="character" w:customStyle="1" w:styleId="WW-DefaultParagraphFont1111111111111">
    <w:name w:val="WW-Default Paragraph Font1111111111111"/>
    <w:rsid w:val="002231EC"/>
  </w:style>
  <w:style w:type="character" w:customStyle="1" w:styleId="WW-DefaultParagraphFont11111111111111">
    <w:name w:val="WW-Default Paragraph Font11111111111111"/>
    <w:rsid w:val="002231EC"/>
  </w:style>
  <w:style w:type="character" w:customStyle="1" w:styleId="WW-DefaultParagraphFont111111111111111">
    <w:name w:val="WW-Default Paragraph Font111111111111111"/>
    <w:rsid w:val="002231EC"/>
  </w:style>
  <w:style w:type="character" w:customStyle="1" w:styleId="WW-DefaultParagraphFont1111111111111111">
    <w:name w:val="WW-Default Paragraph Font1111111111111111"/>
    <w:rsid w:val="002231EC"/>
  </w:style>
  <w:style w:type="character" w:customStyle="1" w:styleId="WW-DefaultParagraphFont11111111111111111">
    <w:name w:val="WW-Default Paragraph Font11111111111111111"/>
    <w:rsid w:val="002231EC"/>
  </w:style>
  <w:style w:type="character" w:customStyle="1" w:styleId="WW-DefaultParagraphFont111111111111111111">
    <w:name w:val="WW-Default Paragraph Font111111111111111111"/>
    <w:rsid w:val="002231EC"/>
  </w:style>
  <w:style w:type="character" w:customStyle="1" w:styleId="WW-DefaultParagraphFont1111111111111111111">
    <w:name w:val="WW-Default Paragraph Font1111111111111111111"/>
    <w:rsid w:val="002231EC"/>
  </w:style>
  <w:style w:type="character" w:customStyle="1" w:styleId="WW-DefaultParagraphFont11111111111111111111">
    <w:name w:val="WW-Default Paragraph Font11111111111111111111"/>
    <w:rsid w:val="002231EC"/>
  </w:style>
  <w:style w:type="character" w:customStyle="1" w:styleId="WW-DefaultParagraphFont111111111111111111111">
    <w:name w:val="WW-Default Paragraph Font111111111111111111111"/>
    <w:rsid w:val="002231EC"/>
  </w:style>
  <w:style w:type="character" w:customStyle="1" w:styleId="WW-DefaultParagraphFont1111111111111111111111">
    <w:name w:val="WW-Default Paragraph Font1111111111111111111111"/>
    <w:rsid w:val="002231EC"/>
  </w:style>
  <w:style w:type="character" w:customStyle="1" w:styleId="WW-DefaultParagraphFont11111111111111111111111">
    <w:name w:val="WW-Default Paragraph Font11111111111111111111111"/>
    <w:rsid w:val="002231EC"/>
  </w:style>
  <w:style w:type="character" w:customStyle="1" w:styleId="WW-DefaultParagraphFont111111111111111111111111">
    <w:name w:val="WW-Default Paragraph Font111111111111111111111111"/>
    <w:rsid w:val="002231EC"/>
  </w:style>
  <w:style w:type="character" w:customStyle="1" w:styleId="WW-DefaultParagraphFont1111111111111111111111111">
    <w:name w:val="WW-Default Paragraph Font1111111111111111111111111"/>
    <w:rsid w:val="002231EC"/>
  </w:style>
  <w:style w:type="character" w:customStyle="1" w:styleId="WW-DefaultParagraphFont11111111111111111111111111">
    <w:name w:val="WW-Default Paragraph Font11111111111111111111111111"/>
    <w:rsid w:val="002231EC"/>
  </w:style>
  <w:style w:type="character" w:customStyle="1" w:styleId="WW-DefaultParagraphFont111111111111111111111111111">
    <w:name w:val="WW-Default Paragraph Font111111111111111111111111111"/>
    <w:rsid w:val="002231EC"/>
  </w:style>
  <w:style w:type="character" w:customStyle="1" w:styleId="WW-DefaultParagraphFont1111111111111111111111111111">
    <w:name w:val="WW-Default Paragraph Font1111111111111111111111111111"/>
    <w:rsid w:val="002231EC"/>
  </w:style>
  <w:style w:type="character" w:customStyle="1" w:styleId="WW-DefaultParagraphFont11111111111111111111111111111">
    <w:name w:val="WW-Default Paragraph Font11111111111111111111111111111"/>
    <w:rsid w:val="002231EC"/>
  </w:style>
  <w:style w:type="character" w:customStyle="1" w:styleId="WW-DefaultParagraphFont111111111111111111111111111111">
    <w:name w:val="WW-Default Paragraph Font111111111111111111111111111111"/>
    <w:rsid w:val="002231EC"/>
  </w:style>
  <w:style w:type="character" w:customStyle="1" w:styleId="WW-DefaultParagraphFont1111111111111111111111111111111">
    <w:name w:val="WW-Default Paragraph Font1111111111111111111111111111111"/>
    <w:rsid w:val="002231EC"/>
  </w:style>
  <w:style w:type="character" w:customStyle="1" w:styleId="WW-DefaultParagraphFont11111111111111111111111111111111">
    <w:name w:val="WW-Default Paragraph Font11111111111111111111111111111111"/>
    <w:rsid w:val="002231EC"/>
  </w:style>
  <w:style w:type="character" w:customStyle="1" w:styleId="WW-DefaultParagraphFont111111111111111111111111111111111">
    <w:name w:val="WW-Default Paragraph Font111111111111111111111111111111111"/>
    <w:rsid w:val="002231EC"/>
  </w:style>
  <w:style w:type="character" w:customStyle="1" w:styleId="WW-DefaultParagraphFont1111111111111111111111111111111111">
    <w:name w:val="WW-Default Paragraph Font1111111111111111111111111111111111"/>
    <w:rsid w:val="002231EC"/>
  </w:style>
  <w:style w:type="character" w:customStyle="1" w:styleId="WW-DefaultParagraphFont11111111111111111111111111111111111">
    <w:name w:val="WW-Default Paragraph Font11111111111111111111111111111111111"/>
    <w:rsid w:val="002231EC"/>
  </w:style>
  <w:style w:type="character" w:customStyle="1" w:styleId="WW-DefaultParagraphFont111111111111111111111111111111111111">
    <w:name w:val="WW-Default Paragraph Font111111111111111111111111111111111111"/>
    <w:rsid w:val="002231EC"/>
  </w:style>
  <w:style w:type="character" w:customStyle="1" w:styleId="WW-DefaultParagraphFont1111111111111111111111111111111111111">
    <w:name w:val="WW-Default Paragraph Font1111111111111111111111111111111111111"/>
    <w:rsid w:val="002231EC"/>
  </w:style>
  <w:style w:type="character" w:customStyle="1" w:styleId="WW-DefaultParagraphFont11111111111111111111111111111111111111">
    <w:name w:val="WW-Default Paragraph Font11111111111111111111111111111111111111"/>
    <w:rsid w:val="002231EC"/>
  </w:style>
  <w:style w:type="character" w:customStyle="1" w:styleId="WW-DefaultParagraphFont111111111111111111111111111111111111111">
    <w:name w:val="WW-Default Paragraph Font111111111111111111111111111111111111111"/>
    <w:rsid w:val="002231EC"/>
  </w:style>
  <w:style w:type="character" w:customStyle="1" w:styleId="WW-DefaultParagraphFont1111111111111111111111111111111111111111">
    <w:name w:val="WW-Default Paragraph Font1111111111111111111111111111111111111111"/>
    <w:rsid w:val="002231EC"/>
  </w:style>
  <w:style w:type="character" w:customStyle="1" w:styleId="WW-DefaultParagraphFont11111111111111111111111111111111111111111">
    <w:name w:val="WW-Default Paragraph Font11111111111111111111111111111111111111111"/>
    <w:rsid w:val="002231EC"/>
  </w:style>
  <w:style w:type="character" w:customStyle="1" w:styleId="WW-DefaultParagraphFont111111111111111111111111111111111111111111">
    <w:name w:val="WW-Default Paragraph Font111111111111111111111111111111111111111111"/>
    <w:rsid w:val="002231EC"/>
  </w:style>
  <w:style w:type="character" w:customStyle="1" w:styleId="WW-DefaultParagraphFont1111111111111111111111111111111111111111111">
    <w:name w:val="WW-Default Paragraph Font1111111111111111111111111111111111111111111"/>
    <w:rsid w:val="002231EC"/>
  </w:style>
  <w:style w:type="character" w:customStyle="1" w:styleId="WW-DefaultParagraphFont11111111111111111111111111111111111111111111">
    <w:name w:val="WW-Default Paragraph Font11111111111111111111111111111111111111111111"/>
    <w:rsid w:val="002231EC"/>
  </w:style>
  <w:style w:type="character" w:customStyle="1" w:styleId="WW-DefaultParagraphFont111111111111111111111111111111111111111111111">
    <w:name w:val="WW-Default Paragraph Font111111111111111111111111111111111111111111111"/>
    <w:rsid w:val="002231EC"/>
  </w:style>
  <w:style w:type="character" w:customStyle="1" w:styleId="WW-DefaultParagraphFont1111111111111111111111111111111111111111111111">
    <w:name w:val="WW-Default Paragraph Font1111111111111111111111111111111111111111111111"/>
    <w:rsid w:val="002231EC"/>
  </w:style>
  <w:style w:type="character" w:customStyle="1" w:styleId="WW-DefaultParagraphFont11111111111111111111111111111111111111111111111">
    <w:name w:val="WW-Default Paragraph Font11111111111111111111111111111111111111111111111"/>
    <w:rsid w:val="002231EC"/>
  </w:style>
  <w:style w:type="character" w:customStyle="1" w:styleId="WW-DefaultParagraphFont111111111111111111111111111111111111111111111111">
    <w:name w:val="WW-Default Paragraph Font111111111111111111111111111111111111111111111111"/>
    <w:rsid w:val="002231EC"/>
  </w:style>
  <w:style w:type="character" w:customStyle="1" w:styleId="WW-DefaultParagraphFont1111111111111111111111111111111111111111111111111">
    <w:name w:val="WW-Default Paragraph Font1111111111111111111111111111111111111111111111111"/>
    <w:rsid w:val="002231EC"/>
  </w:style>
  <w:style w:type="character" w:customStyle="1" w:styleId="WW-DefaultParagraphFont11111111111111111111111111111111111111111111111111">
    <w:name w:val="WW-Default Paragraph Font11111111111111111111111111111111111111111111111111"/>
    <w:rsid w:val="002231EC"/>
  </w:style>
  <w:style w:type="character" w:customStyle="1" w:styleId="WW-DefaultParagraphFont111111111111111111111111111111111111111111111111111">
    <w:name w:val="WW-Default Paragraph Font111111111111111111111111111111111111111111111111111"/>
    <w:rsid w:val="002231EC"/>
  </w:style>
  <w:style w:type="character" w:customStyle="1" w:styleId="WW-DefaultParagraphFont1111111111111111111111111111111111111111111111111111">
    <w:name w:val="WW-Default Paragraph Font1111111111111111111111111111111111111111111111111111"/>
    <w:rsid w:val="002231EC"/>
  </w:style>
  <w:style w:type="character" w:customStyle="1" w:styleId="WW-DefaultParagraphFont11111111111111111111111111111111111111111111111111111">
    <w:name w:val="WW-Default Paragraph Font11111111111111111111111111111111111111111111111111111"/>
    <w:rsid w:val="002231EC"/>
  </w:style>
  <w:style w:type="character" w:customStyle="1" w:styleId="WW-DefaultParagraphFont111111111111111111111111111111111111111111111111111111">
    <w:name w:val="WW-Default Paragraph Font111111111111111111111111111111111111111111111111111111"/>
    <w:rsid w:val="002231EC"/>
  </w:style>
  <w:style w:type="character" w:customStyle="1" w:styleId="WW-DefaultParagraphFont1111111111111111111111111111111111111111111111111111111">
    <w:name w:val="WW-Default Paragraph Font1111111111111111111111111111111111111111111111111111111"/>
    <w:rsid w:val="002231EC"/>
  </w:style>
  <w:style w:type="character" w:customStyle="1" w:styleId="WW-DefaultParagraphFont11111111111111111111111111111111111111111111111111111111">
    <w:name w:val="WW-Default Paragraph Font11111111111111111111111111111111111111111111111111111111"/>
    <w:rsid w:val="002231EC"/>
  </w:style>
  <w:style w:type="character" w:customStyle="1" w:styleId="WW-DefaultParagraphFont111111111111111111111111111111111111111111111111111111111">
    <w:name w:val="WW-Default Paragraph Font111111111111111111111111111111111111111111111111111111111"/>
    <w:rsid w:val="002231EC"/>
  </w:style>
  <w:style w:type="character" w:customStyle="1" w:styleId="WW-DefaultParagraphFont1111111111111111111111111111111111111111111111111111111111">
    <w:name w:val="WW-Default Paragraph Font1111111111111111111111111111111111111111111111111111111111"/>
    <w:rsid w:val="002231EC"/>
  </w:style>
  <w:style w:type="character" w:customStyle="1" w:styleId="WW-DefaultParagraphFont11111111111111111111111111111111111111111111111111111111111">
    <w:name w:val="WW-Default Paragraph Font11111111111111111111111111111111111111111111111111111111111"/>
    <w:rsid w:val="002231EC"/>
  </w:style>
  <w:style w:type="character" w:customStyle="1" w:styleId="WW-DefaultParagraphFont111111111111111111111111111111111111111111111111111111111111">
    <w:name w:val="WW-Default Paragraph Font111111111111111111111111111111111111111111111111111111111111"/>
    <w:rsid w:val="002231EC"/>
  </w:style>
  <w:style w:type="character" w:customStyle="1" w:styleId="WW-DefaultParagraphFont1111111111111111111111111111111111111111111111111111111111111">
    <w:name w:val="WW-Default Paragraph Font1111111111111111111111111111111111111111111111111111111111111"/>
    <w:rsid w:val="002231EC"/>
  </w:style>
  <w:style w:type="character" w:customStyle="1" w:styleId="WW-DefaultParagraphFont11111111111111111111111111111111111111111111111111111111111111">
    <w:name w:val="WW-Default Paragraph Font11111111111111111111111111111111111111111111111111111111111111"/>
    <w:rsid w:val="002231EC"/>
  </w:style>
  <w:style w:type="character" w:customStyle="1" w:styleId="WW-DefaultParagraphFont111111111111111111111111111111111111111111111111111111111111111">
    <w:name w:val="WW-Default Paragraph Font111111111111111111111111111111111111111111111111111111111111111"/>
    <w:rsid w:val="002231EC"/>
  </w:style>
  <w:style w:type="character" w:customStyle="1" w:styleId="WW-DefaultParagraphFont1111111111111111111111111111111111111111111111111111111111111111">
    <w:name w:val="WW-Default Paragraph Font1111111111111111111111111111111111111111111111111111111111111111"/>
    <w:rsid w:val="002231EC"/>
  </w:style>
  <w:style w:type="character" w:customStyle="1" w:styleId="WW-DefaultParagraphFont11111111111111111111111111111111111111111111111111111111111111111">
    <w:name w:val="WW-Default Paragraph Font11111111111111111111111111111111111111111111111111111111111111111"/>
    <w:rsid w:val="002231EC"/>
  </w:style>
  <w:style w:type="character" w:customStyle="1" w:styleId="WW-DefaultParagraphFont111111111111111111111111111111111111111111111111111111111111111111">
    <w:name w:val="WW-Default Paragraph Font111111111111111111111111111111111111111111111111111111111111111111"/>
    <w:rsid w:val="002231EC"/>
  </w:style>
  <w:style w:type="character" w:customStyle="1" w:styleId="WW-DefaultParagraphFont1111111111111111111111111111111111111111111111111111111111111111111">
    <w:name w:val="WW-Default Paragraph Font1111111111111111111111111111111111111111111111111111111111111111111"/>
    <w:rsid w:val="002231EC"/>
  </w:style>
  <w:style w:type="character" w:customStyle="1" w:styleId="WW-DefaultParagraphFont11111111111111111111111111111111111111111111111111111111111111111111">
    <w:name w:val="WW-Default Paragraph Font11111111111111111111111111111111111111111111111111111111111111111111"/>
    <w:rsid w:val="002231EC"/>
  </w:style>
  <w:style w:type="character" w:customStyle="1" w:styleId="WW-DefaultParagraphFont111111111111111111111111111111111111111111111111111111111111111111111">
    <w:name w:val="WW-Default Paragraph Font111111111111111111111111111111111111111111111111111111111111111111111"/>
    <w:rsid w:val="002231EC"/>
  </w:style>
  <w:style w:type="character" w:customStyle="1" w:styleId="WW-DefaultParagraphFont1111111111111111111111111111111111111111111111111111111111111111111111">
    <w:name w:val="WW-Default Paragraph Font1111111111111111111111111111111111111111111111111111111111111111111111"/>
    <w:rsid w:val="002231EC"/>
  </w:style>
  <w:style w:type="character" w:customStyle="1" w:styleId="WW-DefaultParagraphFont11111111111111111111111111111111111111111111111111111111111111111111111">
    <w:name w:val="WW-Default Paragraph Font11111111111111111111111111111111111111111111111111111111111111111111111"/>
    <w:rsid w:val="002231EC"/>
  </w:style>
  <w:style w:type="character" w:customStyle="1" w:styleId="WW-DefaultParagraphFont111111111111111111111111111111111111111111111111111111111111111111111111">
    <w:name w:val="WW-Default Paragraph Font111111111111111111111111111111111111111111111111111111111111111111111111"/>
    <w:rsid w:val="002231EC"/>
  </w:style>
  <w:style w:type="character" w:customStyle="1" w:styleId="WW-DefaultParagraphFont1111111111111111111111111111111111111111111111111111111111111111111111111">
    <w:name w:val="WW-Default Paragraph Font1111111111111111111111111111111111111111111111111111111111111111111111111"/>
    <w:rsid w:val="002231EC"/>
  </w:style>
  <w:style w:type="character" w:customStyle="1" w:styleId="WW-DefaultParagraphFont11111111111111111111111111111111111111111111111111111111111111111111111111">
    <w:name w:val="WW-Default Paragraph Font11111111111111111111111111111111111111111111111111111111111111111111111111"/>
    <w:rsid w:val="002231EC"/>
  </w:style>
  <w:style w:type="character" w:customStyle="1" w:styleId="WW-DefaultParagraphFont111111111111111111111111111111111111111111111111111111111111111111111111111">
    <w:name w:val="WW-Default Paragraph Font111111111111111111111111111111111111111111111111111111111111111111111111111"/>
    <w:rsid w:val="002231EC"/>
  </w:style>
  <w:style w:type="character" w:customStyle="1" w:styleId="WW-DefaultParagraphFont1111111111111111111111111111111111111111111111111111111111111111111111111111">
    <w:name w:val="WW-Default Paragraph Font1111111111111111111111111111111111111111111111111111111111111111111111111111"/>
    <w:rsid w:val="002231EC"/>
  </w:style>
  <w:style w:type="character" w:customStyle="1" w:styleId="WW-DefaultParagraphFont11111111111111111111111111111111111111111111111111111111111111111111111111111">
    <w:name w:val="WW-Default Paragraph Font11111111111111111111111111111111111111111111111111111111111111111111111111111"/>
    <w:rsid w:val="002231EC"/>
  </w:style>
  <w:style w:type="character" w:customStyle="1" w:styleId="WW-DefaultParagraphFont111111111111111111111111111111111111111111111111111111111111111111111111111111">
    <w:name w:val="WW-Default Paragraph Font111111111111111111111111111111111111111111111111111111111111111111111111111111"/>
    <w:rsid w:val="002231EC"/>
  </w:style>
  <w:style w:type="character" w:customStyle="1" w:styleId="WW-DefaultParagraphFont1111111111111111111111111111111111111111111111111111111111111111111111111111111">
    <w:name w:val="WW-Default Paragraph Font1111111111111111111111111111111111111111111111111111111111111111111111111111111"/>
    <w:rsid w:val="002231EC"/>
  </w:style>
  <w:style w:type="character" w:customStyle="1" w:styleId="WW-DefaultParagraphFont11111111111111111111111111111111111111111111111111111111111111111111111111111111">
    <w:name w:val="WW-Default Paragraph Font11111111111111111111111111111111111111111111111111111111111111111111111111111111"/>
    <w:rsid w:val="002231EC"/>
  </w:style>
  <w:style w:type="character" w:customStyle="1" w:styleId="WW-DefaultParagraphFont111111111111111111111111111111111111111111111111111111111111111111111111111111111">
    <w:name w:val="WW-Default Paragraph Font111111111111111111111111111111111111111111111111111111111111111111111111111111111"/>
    <w:rsid w:val="002231EC"/>
  </w:style>
  <w:style w:type="character" w:customStyle="1" w:styleId="WW-DefaultParagraphFont1111111111111111111111111111111111111111111111111111111111111111111111111111111111">
    <w:name w:val="WW-Default Paragraph Font1111111111111111111111111111111111111111111111111111111111111111111111111111111111"/>
    <w:rsid w:val="002231EC"/>
  </w:style>
  <w:style w:type="character" w:customStyle="1" w:styleId="WW-DefaultParagraphFont11111111111111111111111111111111111111111111111111111111111111111111111111111111111">
    <w:name w:val="WW-Default Paragraph Font11111111111111111111111111111111111111111111111111111111111111111111111111111111111"/>
    <w:rsid w:val="002231EC"/>
  </w:style>
  <w:style w:type="character" w:customStyle="1" w:styleId="WW-DefaultParagraphFont111111111111111111111111111111111111111111111111111111111111111111111111111111111111">
    <w:name w:val="WW-Default Paragraph Font111111111111111111111111111111111111111111111111111111111111111111111111111111111111"/>
    <w:rsid w:val="002231EC"/>
  </w:style>
  <w:style w:type="character" w:customStyle="1" w:styleId="WW-DefaultParagraphFont1111111111111111111111111111111111111111111111111111111111111111111111111111111111111">
    <w:name w:val="WW-Default Paragraph Font1111111111111111111111111111111111111111111111111111111111111111111111111111111111111"/>
    <w:rsid w:val="002231EC"/>
  </w:style>
  <w:style w:type="character" w:customStyle="1" w:styleId="WW-DefaultParagraphFont11111111111111111111111111111111111111111111111111111111111111111111111111111111111111">
    <w:name w:val="WW-Default Paragraph Font11111111111111111111111111111111111111111111111111111111111111111111111111111111111111"/>
    <w:rsid w:val="002231EC"/>
  </w:style>
  <w:style w:type="character" w:customStyle="1" w:styleId="WW-DefaultParagraphFont111111111111111111111111111111111111111111111111111111111111111111111111111111111111111">
    <w:name w:val="WW-Default Paragraph Font111111111111111111111111111111111111111111111111111111111111111111111111111111111111111"/>
    <w:rsid w:val="002231EC"/>
  </w:style>
  <w:style w:type="character" w:customStyle="1" w:styleId="WW-DefaultParagraphFont1111111111111111111111111111111111111111111111111111111111111111111111111111111111111111">
    <w:name w:val="WW-Default Paragraph Font1111111111111111111111111111111111111111111111111111111111111111111111111111111111111111"/>
    <w:rsid w:val="002231EC"/>
  </w:style>
  <w:style w:type="character" w:customStyle="1" w:styleId="WW-EndnoteCharacters">
    <w:name w:val="WW-Endnote Characters"/>
    <w:rsid w:val="002231EC"/>
  </w:style>
  <w:style w:type="character" w:styleId="BookTitle">
    <w:name w:val="Book Title"/>
    <w:uiPriority w:val="33"/>
    <w:qFormat/>
    <w:rsid w:val="00781B03"/>
    <w:rPr>
      <w:rFonts w:ascii="Times New Roman" w:hAnsi="Times New Roman"/>
      <w:b/>
      <w:bCs/>
      <w:smallCaps/>
      <w:spacing w:val="5"/>
      <w:sz w:val="28"/>
    </w:rPr>
  </w:style>
  <w:style w:type="paragraph" w:styleId="Title">
    <w:name w:val="Title"/>
    <w:basedOn w:val="Normal"/>
    <w:next w:val="Normal"/>
    <w:link w:val="TitleChar"/>
    <w:uiPriority w:val="10"/>
    <w:qFormat/>
    <w:rsid w:val="004E27E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E27E3"/>
    <w:rPr>
      <w:rFonts w:asciiTheme="majorHAnsi" w:eastAsiaTheme="majorEastAsia" w:hAnsiTheme="majorHAnsi" w:cstheme="majorBidi"/>
      <w:color w:val="17365D" w:themeColor="text2" w:themeShade="BF"/>
      <w:spacing w:val="5"/>
      <w:kern w:val="28"/>
      <w:sz w:val="52"/>
      <w:szCs w:val="52"/>
      <w:lang w:eastAsia="ar-SA"/>
    </w:rPr>
  </w:style>
  <w:style w:type="paragraph" w:styleId="Quote">
    <w:name w:val="Quote"/>
    <w:basedOn w:val="Normal"/>
    <w:next w:val="Normal"/>
    <w:link w:val="QuoteChar"/>
    <w:uiPriority w:val="29"/>
    <w:qFormat/>
    <w:rsid w:val="00D77FCB"/>
    <w:rPr>
      <w:i/>
      <w:iCs/>
      <w:color w:val="000000" w:themeColor="text1"/>
    </w:rPr>
  </w:style>
  <w:style w:type="character" w:customStyle="1" w:styleId="QuoteChar">
    <w:name w:val="Quote Char"/>
    <w:basedOn w:val="DefaultParagraphFont"/>
    <w:link w:val="Quote"/>
    <w:uiPriority w:val="29"/>
    <w:rsid w:val="00D77FCB"/>
    <w:rPr>
      <w:rFonts w:cs="Calibri"/>
      <w:i/>
      <w:iCs/>
      <w:color w:val="000000" w:themeColor="text1"/>
      <w:sz w:val="24"/>
      <w:szCs w:val="22"/>
      <w:lang w:eastAsia="ar-SA"/>
    </w:rPr>
  </w:style>
  <w:style w:type="character" w:customStyle="1" w:styleId="CaptionChar">
    <w:name w:val="Caption Char"/>
    <w:basedOn w:val="DefaultParagraphFont"/>
    <w:link w:val="Caption"/>
    <w:uiPriority w:val="35"/>
    <w:rsid w:val="009B1CF4"/>
    <w:rPr>
      <w:rFonts w:cs="Calibri"/>
      <w:b/>
      <w:bCs/>
      <w:lang w:eastAsia="ar-SA"/>
    </w:rPr>
  </w:style>
  <w:style w:type="character" w:customStyle="1" w:styleId="ListParagraphChar">
    <w:name w:val="List Paragraph Char"/>
    <w:basedOn w:val="DefaultParagraphFont"/>
    <w:link w:val="ListParagraph"/>
    <w:uiPriority w:val="34"/>
    <w:locked/>
    <w:rsid w:val="003C7BCE"/>
    <w:rPr>
      <w:rFonts w:cs="Calibri"/>
      <w:sz w:val="24"/>
      <w:szCs w:val="22"/>
      <w:lang w:eastAsia="ar-SA"/>
    </w:rPr>
  </w:style>
  <w:style w:type="paragraph" w:customStyle="1" w:styleId="BulletLevel1">
    <w:name w:val="Bullet Level 1"/>
    <w:basedOn w:val="Normal"/>
    <w:link w:val="BulletLevel1Char"/>
    <w:qFormat/>
    <w:rsid w:val="00C377A5"/>
    <w:pPr>
      <w:numPr>
        <w:numId w:val="28"/>
      </w:numPr>
      <w:suppressAutoHyphens w:val="0"/>
      <w:spacing w:after="80" w:line="276" w:lineRule="auto"/>
    </w:pPr>
    <w:rPr>
      <w:rFonts w:asciiTheme="minorHAnsi" w:eastAsiaTheme="minorHAnsi" w:hAnsiTheme="minorHAnsi" w:cstheme="minorHAnsi"/>
      <w:color w:val="000000" w:themeColor="text1"/>
      <w:sz w:val="22"/>
      <w:lang w:eastAsia="en-US"/>
    </w:rPr>
  </w:style>
  <w:style w:type="paragraph" w:customStyle="1" w:styleId="BulletLevel2">
    <w:name w:val="Bullet Level 2"/>
    <w:basedOn w:val="BulletLevel1"/>
    <w:qFormat/>
    <w:rsid w:val="00C377A5"/>
    <w:pPr>
      <w:numPr>
        <w:ilvl w:val="1"/>
      </w:numPr>
      <w:tabs>
        <w:tab w:val="num" w:pos="720"/>
      </w:tabs>
      <w:ind w:left="720" w:hanging="720"/>
    </w:pPr>
  </w:style>
  <w:style w:type="paragraph" w:customStyle="1" w:styleId="BulletLevel3">
    <w:name w:val="Bullet Level 3"/>
    <w:basedOn w:val="BulletLevel2"/>
    <w:qFormat/>
    <w:rsid w:val="00C377A5"/>
    <w:pPr>
      <w:numPr>
        <w:ilvl w:val="2"/>
      </w:numPr>
      <w:tabs>
        <w:tab w:val="num" w:pos="1512"/>
      </w:tabs>
      <w:ind w:left="1440" w:hanging="792"/>
    </w:pPr>
  </w:style>
  <w:style w:type="character" w:customStyle="1" w:styleId="BulletLevel1Char">
    <w:name w:val="Bullet Level 1 Char"/>
    <w:basedOn w:val="DefaultParagraphFont"/>
    <w:link w:val="BulletLevel1"/>
    <w:rsid w:val="00C377A5"/>
    <w:rPr>
      <w:rFonts w:asciiTheme="minorHAnsi" w:eastAsiaTheme="minorHAnsi" w:hAnsiTheme="minorHAnsi" w:cstheme="minorHAnsi"/>
      <w:color w:val="000000" w:themeColor="tex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506716">
      <w:bodyDiv w:val="1"/>
      <w:marLeft w:val="0"/>
      <w:marRight w:val="0"/>
      <w:marTop w:val="0"/>
      <w:marBottom w:val="0"/>
      <w:divBdr>
        <w:top w:val="none" w:sz="0" w:space="0" w:color="auto"/>
        <w:left w:val="none" w:sz="0" w:space="0" w:color="auto"/>
        <w:bottom w:val="none" w:sz="0" w:space="0" w:color="auto"/>
        <w:right w:val="none" w:sz="0" w:space="0" w:color="auto"/>
      </w:divBdr>
    </w:div>
    <w:div w:id="7107661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E2BA8B-1553-4A3F-9220-42C8811B9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5032</Words>
  <Characters>28689</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Telos Corporation</Company>
  <LinksUpToDate>false</LinksUpToDate>
  <CharactersWithSpaces>33654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Dana Buckley</dc:creator>
  <cp:lastModifiedBy>Osatuyi, Desmond</cp:lastModifiedBy>
  <cp:revision>2</cp:revision>
  <cp:lastPrinted>2015-01-16T17:49:00Z</cp:lastPrinted>
  <dcterms:created xsi:type="dcterms:W3CDTF">2021-05-03T13:21:00Z</dcterms:created>
  <dcterms:modified xsi:type="dcterms:W3CDTF">2021-05-03T13:21:00Z</dcterms:modified>
</cp:coreProperties>
</file>